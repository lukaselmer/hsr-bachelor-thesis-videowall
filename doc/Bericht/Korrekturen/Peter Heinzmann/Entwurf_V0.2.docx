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berschrift1"/>
      </w:pPr>
      <w:r>
        <w:t>Entwurf</w:t>
      </w:r>
    </w:p>
    <w:p w:rsidR="007B716D" w:rsidRDefault="007B716D" w:rsidP="007B716D">
      <w:pPr>
        <w:pStyle w:val="berschrift2"/>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 xml:space="preserve">Konvertierung mit Image </w:t>
            </w:r>
            <w:proofErr w:type="spellStart"/>
            <w:r w:rsidR="006A781D">
              <w:t>Magick</w:t>
            </w:r>
            <w:proofErr w:type="spellEnd"/>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Review Auflösung</w:t>
            </w:r>
          </w:p>
        </w:tc>
        <w:tc>
          <w:tcPr>
            <w:tcW w:w="2303" w:type="dxa"/>
          </w:tcPr>
          <w:p w:rsidR="001F2B2D" w:rsidRDefault="001F2B2D" w:rsidP="0094613B">
            <w:r>
              <w:t>DT</w:t>
            </w:r>
          </w:p>
        </w:tc>
      </w:tr>
    </w:tbl>
    <w:p w:rsidR="00402E1C" w:rsidRDefault="00ED5494" w:rsidP="003532A0">
      <w:pPr>
        <w:pStyle w:val="berschrift2"/>
      </w:pPr>
      <w:r>
        <w:t>Design Entscheide</w:t>
      </w:r>
    </w:p>
    <w:p w:rsidR="00AD2C71" w:rsidRDefault="00AD2C71" w:rsidP="00AD2C71">
      <w:pPr>
        <w:pStyle w:val="berschrift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berschrift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unotenzeichen"/>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berschrift4"/>
      </w:pPr>
      <w:bookmarkStart w:id="2" w:name="_Ref318986646"/>
      <w:r>
        <w:t xml:space="preserve">Framework 2: </w:t>
      </w:r>
      <w:proofErr w:type="spellStart"/>
      <w:r>
        <w:t>OpenNI</w:t>
      </w:r>
      <w:proofErr w:type="spellEnd"/>
      <w:r w:rsidR="00111EC2">
        <w:rPr>
          <w:rStyle w:val="Funotenzeichen"/>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t xml:space="preserve"> entwickelt, um das Skeleton Tracking durchzuführen.</w:t>
      </w:r>
    </w:p>
    <w:p w:rsidR="00011B2B" w:rsidRDefault="00011B2B" w:rsidP="00011B2B">
      <w:pPr>
        <w:pStyle w:val="berschrift4"/>
      </w:pPr>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p>
    <w:p w:rsidR="00011B2B" w:rsidRDefault="00732D23" w:rsidP="00011B2B">
      <w:proofErr w:type="spellStart"/>
      <w:r>
        <w:lastRenderedPageBreak/>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berschrift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Beschriftung"/>
      </w:pPr>
      <w:bookmarkStart w:id="4" w:name="_Ref319067429"/>
      <w:r>
        <w:t xml:space="preserve">Tabelle </w:t>
      </w:r>
      <w:fldSimple w:instr=" SEQ Tabelle \* ARABIC ">
        <w:r w:rsidR="00107E99">
          <w:rPr>
            <w:noProof/>
          </w:rPr>
          <w:t>1</w:t>
        </w:r>
      </w:fldSimple>
      <w:r w:rsidRPr="008506A7">
        <w:rPr>
          <w:noProof/>
        </w:rPr>
        <w:t xml:space="preserve"> - Nutzwertanalyse: Auswahl Kinect Framework</w:t>
      </w:r>
      <w:bookmarkEnd w:id="4"/>
    </w:p>
    <w:p w:rsidR="00630616" w:rsidRDefault="00134F45" w:rsidP="00630616">
      <w:pPr>
        <w:rPr>
          <w:ins w:id="5" w:author="pheinzma" w:date="2012-04-19T21:14:00Z"/>
        </w:rPr>
      </w:pPr>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del w:id="6" w:author="pheinzma" w:date="2012-04-19T21:14:00Z">
        <w:r w:rsidR="00630616" w:rsidRPr="00630616" w:rsidDel="00FC55E4">
          <w:delText>.</w:delText>
        </w:r>
      </w:del>
    </w:p>
    <w:p w:rsidR="00FC55E4" w:rsidRDefault="00FC55E4" w:rsidP="00630616">
      <w:pPr>
        <w:rPr>
          <w:ins w:id="7" w:author="pheinzma" w:date="2012-04-19T21:14:00Z"/>
        </w:rPr>
      </w:pPr>
    </w:p>
    <w:p w:rsidR="00FC55E4" w:rsidRDefault="00FC55E4" w:rsidP="00630616">
      <w:pPr>
        <w:rPr>
          <w:ins w:id="8" w:author="pheinzma" w:date="2012-04-19T21:14:00Z"/>
        </w:rPr>
      </w:pPr>
      <w:ins w:id="9" w:author="pheinzma" w:date="2012-04-19T21:14:00Z">
        <w:r>
          <w:t>Worauf basiert die Gewichtung?</w:t>
        </w:r>
      </w:ins>
      <w:ins w:id="10" w:author="pheinzma" w:date="2012-04-19T21:15:00Z">
        <w:r>
          <w:t xml:space="preserve"> Man sollte die Sache auch in Zusammenhang zu den Anforderungen stellen.</w:t>
        </w:r>
      </w:ins>
    </w:p>
    <w:p w:rsidR="00FC55E4" w:rsidRDefault="00FC55E4" w:rsidP="00630616">
      <w:ins w:id="11" w:author="pheinzma" w:date="2012-04-19T21:15:00Z">
        <w:r>
          <w:t>Waren die Vorkenntnisse der Entwickler kein Thema?</w:t>
        </w:r>
      </w:ins>
    </w:p>
    <w:p w:rsidR="003A082C" w:rsidRDefault="003A082C" w:rsidP="00414185">
      <w:pPr>
        <w:pStyle w:val="berschrift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lastRenderedPageBreak/>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berschrift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unotenzeichen"/>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berschrift3"/>
      </w:pPr>
      <w:bookmarkStart w:id="12" w:name="_Ref322350444"/>
      <w:r>
        <w:lastRenderedPageBreak/>
        <w:t>PDF Darstellung</w:t>
      </w:r>
      <w:bookmarkEnd w:id="12"/>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berschrift4"/>
      </w:pPr>
      <w:r>
        <w:t>Varianten</w:t>
      </w:r>
    </w:p>
    <w:p w:rsidR="00D15585" w:rsidRDefault="00D15585" w:rsidP="00E9410B">
      <w:pPr>
        <w:pStyle w:val="berschrift5"/>
      </w:pPr>
      <w:bookmarkStart w:id="13" w:name="_Ref322353524"/>
      <w:r>
        <w:t>Variante 1: PDF direkt darstellen</w:t>
      </w:r>
      <w:bookmarkEnd w:id="13"/>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berschrift5"/>
      </w:pPr>
      <w:bookmarkStart w:id="14" w:name="_Ref322354306"/>
      <w:r>
        <w:t>Variante 2: Umwandlung zu XPS</w:t>
      </w:r>
      <w:bookmarkEnd w:id="14"/>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berschrift5"/>
      </w:pPr>
      <w:bookmarkStart w:id="15" w:name="_Ref322353717"/>
      <w:r>
        <w:t>Variante 3: Umwandlung zu Bild</w:t>
      </w:r>
      <w:bookmarkEnd w:id="15"/>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berschrift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44"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44"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44"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44"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AF781B" w:rsidP="00D96972">
            <w:r w:rsidRPr="00A147D6">
              <w:t>Bemerkung: Die Gewichtungs- / Bewertungsskala geht von 1 (am schlechtesten) bis 5 (am besten).</w:t>
            </w:r>
          </w:p>
        </w:tc>
        <w:tc>
          <w:tcPr>
            <w:tcW w:w="0" w:type="auto"/>
          </w:tcPr>
          <w:p w:rsidR="00AF781B" w:rsidRDefault="00AF781B" w:rsidP="00D96972">
            <w:pPr>
              <w:keepNext/>
            </w:pPr>
          </w:p>
        </w:tc>
      </w:tr>
    </w:tbl>
    <w:p w:rsidR="006307E6" w:rsidRPr="008F2C66" w:rsidRDefault="00107E99" w:rsidP="008F2C66">
      <w:pPr>
        <w:pStyle w:val="Beschriftung"/>
      </w:pPr>
      <w:bookmarkStart w:id="16" w:name="_Ref322071085"/>
      <w:r>
        <w:t xml:space="preserve">Tabelle </w:t>
      </w:r>
      <w:r w:rsidR="00D854EE">
        <w:fldChar w:fldCharType="begin"/>
      </w:r>
      <w:r w:rsidR="00D854EE">
        <w:instrText xml:space="preserve"> SEQ Tabelle \* ARABIC </w:instrText>
      </w:r>
      <w:r w:rsidR="00D854EE">
        <w:fldChar w:fldCharType="separate"/>
      </w:r>
      <w:r>
        <w:rPr>
          <w:noProof/>
        </w:rPr>
        <w:t>2</w:t>
      </w:r>
      <w:r w:rsidR="00D854EE">
        <w:rPr>
          <w:noProof/>
        </w:rPr>
        <w:fldChar w:fldCharType="end"/>
      </w:r>
      <w:r>
        <w:t>- Nutzwertanalyse: PDF Darstellung</w:t>
      </w:r>
      <w:bookmarkEnd w:id="16"/>
    </w:p>
    <w:p w:rsidR="006307E6" w:rsidRDefault="006307E6" w:rsidP="006307E6">
      <w:pPr>
        <w:pStyle w:val="berschrift3"/>
      </w:pPr>
      <w:r>
        <w:lastRenderedPageBreak/>
        <w:t>Architektur</w:t>
      </w:r>
    </w:p>
    <w:p w:rsidR="00B05036" w:rsidRDefault="00B05036" w:rsidP="00B05036">
      <w:pPr>
        <w:pStyle w:val="berschrift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enabsatz"/>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enabsatz"/>
        <w:numPr>
          <w:ilvl w:val="0"/>
          <w:numId w:val="6"/>
        </w:numPr>
      </w:pPr>
      <w:r>
        <w:t>Service Server mit Datenbank</w:t>
      </w:r>
    </w:p>
    <w:p w:rsidR="00F77FA3" w:rsidRDefault="00F77FA3" w:rsidP="00F77FA3">
      <w:pPr>
        <w:pStyle w:val="Listenabsatz"/>
        <w:numPr>
          <w:ilvl w:val="0"/>
          <w:numId w:val="6"/>
        </w:numPr>
      </w:pPr>
      <w:r>
        <w:t>Webserver</w:t>
      </w:r>
    </w:p>
    <w:p w:rsidR="00F77FA3" w:rsidRDefault="00F77FA3" w:rsidP="00F77FA3">
      <w:pPr>
        <w:pStyle w:val="Listenabsatz"/>
        <w:numPr>
          <w:ilvl w:val="0"/>
          <w:numId w:val="6"/>
        </w:numPr>
      </w:pPr>
      <w:r>
        <w:t>Mobiltelefon</w:t>
      </w:r>
    </w:p>
    <w:p w:rsidR="004C492F" w:rsidRDefault="004C492F" w:rsidP="00F77FA3">
      <w:pPr>
        <w:pStyle w:val="Listenabsatz"/>
        <w:numPr>
          <w:ilvl w:val="0"/>
          <w:numId w:val="6"/>
        </w:numPr>
      </w:pPr>
      <w:r>
        <w:t>Sekretariats PC</w:t>
      </w:r>
    </w:p>
    <w:p w:rsidR="009A1ADA" w:rsidRPr="00BF3A53" w:rsidRDefault="009A1ADA" w:rsidP="009A1ADA"/>
    <w:p w:rsidR="00B05036" w:rsidRDefault="00C10747" w:rsidP="00B05036">
      <w:r>
        <w:rPr>
          <w:noProof/>
          <w:lang w:val="en-US"/>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Beschriftung"/>
      </w:pPr>
      <w:r>
        <w:t xml:space="preserve">Abbildung </w:t>
      </w:r>
      <w:fldSimple w:instr=" SEQ Abbildung \* ARABIC ">
        <w:r>
          <w:rPr>
            <w:noProof/>
          </w:rPr>
          <w:t>1</w:t>
        </w:r>
      </w:fldSimple>
      <w:r>
        <w:t xml:space="preserve"> - Physische Sicht</w:t>
      </w:r>
      <w:ins w:id="17" w:author="pheinzma" w:date="2012-04-19T21:17:00Z">
        <w:r w:rsidR="00FC55E4">
          <w:t xml:space="preserve">   Protokolle als „physische Sicht“?</w:t>
        </w:r>
      </w:ins>
    </w:p>
    <w:p w:rsidR="00C10747" w:rsidRDefault="00BF15FB" w:rsidP="00BF15FB">
      <w:pPr>
        <w:pStyle w:val="berschrift5"/>
      </w:pPr>
      <w:r>
        <w:t xml:space="preserve">Video Wall mit </w:t>
      </w:r>
      <w:proofErr w:type="spellStart"/>
      <w:r>
        <w:t>Kinect</w:t>
      </w:r>
      <w:proofErr w:type="spellEnd"/>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berschrift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berschrift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w:t>
      </w:r>
      <w:r w:rsidR="009A160B">
        <w:lastRenderedPageBreak/>
        <w:t>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berschrift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berschrift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berschrift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val="en-US"/>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18" w:name="_Ref322103519"/>
      <w:r>
        <w:t xml:space="preserve">Abbildung </w:t>
      </w:r>
      <w:fldSimple w:instr=" SEQ Abbildung \* ARABIC ">
        <w:r w:rsidR="00FC4CAF">
          <w:rPr>
            <w:noProof/>
          </w:rPr>
          <w:t>2</w:t>
        </w:r>
      </w:fldSimple>
      <w:r>
        <w:t xml:space="preserve"> - Architektur Diagramm</w:t>
      </w:r>
      <w:bookmarkEnd w:id="18"/>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berschrift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berschrift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B05036">
      <w:pPr>
        <w:pStyle w:val="berschrift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B05036">
      <w:pPr>
        <w:pStyle w:val="berschrift5"/>
      </w:pPr>
      <w:proofErr w:type="spellStart"/>
      <w:r>
        <w:lastRenderedPageBreak/>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sowie Converter (beispielsweise zur Konvertierung von </w:t>
      </w:r>
      <w:proofErr w:type="spellStart"/>
      <w:r w:rsidR="006327BB">
        <w:t>bool</w:t>
      </w:r>
      <w:proofErr w:type="spellEnd"/>
      <w:r w:rsidR="006327BB">
        <w:t xml:space="preserve"> zu </w:t>
      </w:r>
      <w:proofErr w:type="spellStart"/>
      <w:r w:rsidR="006327BB">
        <w:t>visbility</w:t>
      </w:r>
      <w:proofErr w:type="spellEnd"/>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B05036">
      <w:pPr>
        <w:pStyle w:val="berschrift5"/>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0E1C1A">
        <w:br w:type="page"/>
      </w:r>
    </w:p>
    <w:p w:rsidR="00BC30D8" w:rsidRDefault="00CB6B38" w:rsidP="000E1C1A">
      <w:pPr>
        <w:pStyle w:val="berschrift2"/>
      </w:pPr>
      <w:r>
        <w:lastRenderedPageBreak/>
        <w:t>Auflösung Video Wall</w:t>
      </w:r>
    </w:p>
    <w:p w:rsidR="00026A9B" w:rsidRDefault="00BC30D8" w:rsidP="00026A9B">
      <w:r>
        <w:t xml:space="preserve">Am 15.03.2012 wurde die Testhardware aufgebaut. Dabei wurden die im Kapitel </w:t>
      </w:r>
      <w:r w:rsidR="00420783">
        <w:t xml:space="preserve">(TODO: Verlinkung Vorstudie) </w:t>
      </w:r>
      <w:r>
        <w:t>beschrieben Karten in einen Schulcomputer eingebaut. An diesen wurden neun Monitore angeschlossen mit je einer maximalen Auflösung von 1680 x 1050.</w:t>
      </w:r>
    </w:p>
    <w:p w:rsidR="00026A9B" w:rsidRDefault="00026A9B" w:rsidP="00026A9B">
      <w:r>
        <w:rPr>
          <w:noProof/>
          <w:lang w:val="en-US"/>
        </w:rPr>
        <w:drawing>
          <wp:inline distT="0" distB="0" distL="0" distR="0" wp14:anchorId="24B11391" wp14:editId="3848627D">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26A9B" w:rsidRDefault="00026A9B" w:rsidP="00026A9B">
      <w:pPr>
        <w:pStyle w:val="Beschriftung"/>
      </w:pPr>
      <w:r>
        <w:t xml:space="preserve">Abbildung </w:t>
      </w:r>
      <w:r w:rsidR="00D854EE">
        <w:fldChar w:fldCharType="begin"/>
      </w:r>
      <w:r w:rsidR="00D854EE">
        <w:instrText xml:space="preserve"> SEQ Abbildung \* ARABIC </w:instrText>
      </w:r>
      <w:r w:rsidR="00D854EE">
        <w:fldChar w:fldCharType="separate"/>
      </w:r>
      <w:r w:rsidR="00FC4CAF">
        <w:rPr>
          <w:noProof/>
        </w:rPr>
        <w:t>3</w:t>
      </w:r>
      <w:r w:rsidR="00D854EE">
        <w:rPr>
          <w:noProof/>
        </w:rPr>
        <w:fldChar w:fldCharType="end"/>
      </w:r>
      <w:r>
        <w:t xml:space="preserve"> </w:t>
      </w:r>
      <w:r w:rsidR="00ED5D3E">
        <w:t>-</w:t>
      </w:r>
      <w:r>
        <w:t xml:space="preserve"> Testhardware</w:t>
      </w:r>
    </w:p>
    <w:p w:rsidR="00026A9B" w:rsidRDefault="00026A9B" w:rsidP="00BC30D8">
      <w:pPr>
        <w:pStyle w:val="berschrift3"/>
      </w:pPr>
      <w:r>
        <w:t>Test mit WPF Applikationen</w:t>
      </w:r>
    </w:p>
    <w:p w:rsidR="00BC30D8" w:rsidRDefault="00BC30D8" w:rsidP="00026A9B">
      <w:r>
        <w:t>Um zu testen, wie flüssig verschiedene WPF Applikationen auf der Test Wall laufen, wurde einerseits die Studienarbeit Project Flip 2.0</w:t>
      </w:r>
      <w:bookmarkStart w:id="19" w:name="_Ref322085866"/>
      <w:r>
        <w:rPr>
          <w:rStyle w:val="Funotenzeichen"/>
        </w:rPr>
        <w:footnoteReference w:id="10"/>
      </w:r>
      <w:bookmarkEnd w:id="19"/>
      <w:r>
        <w:t>, welche das Team im Herbstsemester 2011 erarbeitet hatte (Applikation, mit welcher Projekte durchstöbert, gefiltert und gelesen werden können), und zum anderen die Testapplikation für den empirisch formativen Test (TODO: Verlinkung) genutzt.</w:t>
      </w:r>
    </w:p>
    <w:p w:rsidR="00C3637F" w:rsidRDefault="00BC30D8" w:rsidP="00BC30D8">
      <w:r>
        <w:t xml:space="preserve">Für die Steuerung der neu eingebauten Hardware standen zwei Treiber zu Verfügung, einer basiert auf dem Windows Vista Display Driver Model (WDDM) und der andere auf dem Windows 2000 Display Driver Model (XDDM). </w:t>
      </w:r>
      <w:r>
        <w:br/>
        <w:t>Zu Beginn wurde der WDDM-Treiber verwendet.  Mit diesem lief jedoch keine Applikation flüssig, schon nur das Vergrössern einer Applikation auf alle neun Bildschirme dauerte ein paar Sekunden. Applikationen mit einem a</w:t>
      </w:r>
      <w:r w:rsidR="00421647">
        <w:t xml:space="preserve">ufwändigen GUI und Animationen, </w:t>
      </w:r>
      <w:r>
        <w:t>wie bei Project Flip 2.0</w:t>
      </w:r>
      <w:r w:rsidR="00B33315">
        <w:fldChar w:fldCharType="begin"/>
      </w:r>
      <w:r w:rsidR="00B33315">
        <w:instrText xml:space="preserve"> NOTEREF _Ref322085866 \f \h </w:instrText>
      </w:r>
      <w:r w:rsidR="00B33315">
        <w:fldChar w:fldCharType="separate"/>
      </w:r>
      <w:r w:rsidR="00B33315" w:rsidRPr="00B33315">
        <w:rPr>
          <w:rStyle w:val="Funotenzeichen"/>
        </w:rPr>
        <w:t>10</w:t>
      </w:r>
      <w:r w:rsidR="00B33315">
        <w:fldChar w:fldCharType="end"/>
      </w:r>
      <w:r w:rsidR="00421647">
        <w:t>,</w:t>
      </w:r>
      <w:r>
        <w:t xml:space="preserve"> hatten starke Probleme. Die Applikation war sehr langsam und die Bildschirme waren nicht immer synchron. Bei einer tieferen Auflösung (1280 x 800 </w:t>
      </w:r>
      <w:r w:rsidR="00ED5D3E">
        <w:t>-</w:t>
      </w:r>
      <w:r>
        <w:t xml:space="preserve">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t>
      </w:r>
      <w:r>
        <w:lastRenderedPageBreak/>
        <w:t xml:space="preserve">Wechsel vom einen zum nächsten Poster brauchte spürbar Zeit. </w:t>
      </w:r>
      <w:r>
        <w:br/>
        <w:t xml:space="preserve">Daraufhin wurde der XDDM Treiber installiert, in der Hoffnung, dass dieser </w:t>
      </w:r>
      <w:proofErr w:type="spellStart"/>
      <w:r>
        <w:t>performanter</w:t>
      </w:r>
      <w:proofErr w:type="spellEnd"/>
      <w:r>
        <w:t xml:space="preserve"> sei. Zusätzlich wurden bei der Project Flip 2.0</w:t>
      </w:r>
      <w:r w:rsidR="00B33315">
        <w:fldChar w:fldCharType="begin"/>
      </w:r>
      <w:r w:rsidR="00B33315">
        <w:instrText xml:space="preserve"> NOTEREF _Ref322085866 \f \h </w:instrText>
      </w:r>
      <w:r w:rsidR="00B33315">
        <w:fldChar w:fldCharType="separate"/>
      </w:r>
      <w:r w:rsidR="00B33315" w:rsidRPr="00B33315">
        <w:rPr>
          <w:rStyle w:val="Funotenzeichen"/>
        </w:rPr>
        <w:t>10</w:t>
      </w:r>
      <w:r w:rsidR="00B33315">
        <w:fldChar w:fldCharType="end"/>
      </w:r>
      <w:r>
        <w:t xml:space="preserve"> Applikation alle Effekte (Schlagschatten- oder Unschärfeeffekt) des GUIs entfernt. Dadurch konnte zumindest flüssig durch die Projekteübersicht gescrollt werden. Trotz allem waren aufwändigere Animationen in der hohen Auflösung nicht flüssig. Die dargestellten XPS-Dokumente der Testapplikation brauchten bei einer hohen Auflösung immer noch einige Zeit, um geladen zu werden. Diese Zeit war auch immer noch spürbar, wenn die Auflösung weit heruntergesetzt wu</w:t>
      </w:r>
      <w:r w:rsidR="00C3637F">
        <w:t>rde (640 x 480 pro Bildschirm).</w:t>
      </w:r>
    </w:p>
    <w:p w:rsidR="00883D72" w:rsidRDefault="00190E9E" w:rsidP="00BC30D8">
      <w:r>
        <w:t xml:space="preserve">Im Zuge der Evaluation </w:t>
      </w:r>
      <w:r>
        <w:fldChar w:fldCharType="begin"/>
      </w:r>
      <w:r>
        <w:instrText xml:space="preserve"> REF _Ref322350444 \r \h </w:instrText>
      </w:r>
      <w:r>
        <w:fldChar w:fldCharType="separate"/>
      </w:r>
      <w:r>
        <w:t>I.2.2</w:t>
      </w:r>
      <w:r>
        <w:fldChar w:fldCharType="end"/>
      </w:r>
      <w:r>
        <w:t xml:space="preserve"> </w:t>
      </w:r>
      <w:r>
        <w:fldChar w:fldCharType="begin"/>
      </w:r>
      <w:r>
        <w:instrText xml:space="preserve"> REF _Ref322350444 \h </w:instrText>
      </w:r>
      <w:r>
        <w:fldChar w:fldCharType="separate"/>
      </w:r>
      <w:r>
        <w:t>PDF Darstellung</w:t>
      </w:r>
      <w:r>
        <w:fldChar w:fldCharType="end"/>
      </w:r>
      <w:r w:rsidR="00C3637F">
        <w:t xml:space="preserve"> wurde</w:t>
      </w:r>
      <w:r w:rsidR="001869A3">
        <w:t xml:space="preserve"> die Applikation für den</w:t>
      </w:r>
      <w:r w:rsidR="00936896">
        <w:t xml:space="preserve"> empirisch formativen Test</w:t>
      </w:r>
      <w:r w:rsidR="00C3637F">
        <w:t xml:space="preserve"> </w:t>
      </w:r>
      <w:r w:rsidR="001869A3">
        <w:t>leicht geändert</w:t>
      </w:r>
      <w:r w:rsidR="00ED5D3E">
        <w:t>,</w:t>
      </w:r>
      <w:r w:rsidR="001869A3">
        <w:t xml:space="preserve"> um weitere PDF Darstellungsoptionen zu prüfen</w:t>
      </w:r>
      <w:r w:rsidR="00F04B89">
        <w:t>.</w:t>
      </w:r>
      <w:r w:rsidR="00A203BE">
        <w:t xml:space="preserve"> </w:t>
      </w:r>
      <w:r w:rsidR="00765701">
        <w:t xml:space="preserve">Die </w:t>
      </w:r>
      <w:r w:rsidR="00765701">
        <w:fldChar w:fldCharType="begin"/>
      </w:r>
      <w:r w:rsidR="00765701">
        <w:instrText xml:space="preserve"> REF _Ref322353524 \h </w:instrText>
      </w:r>
      <w:r w:rsidR="00765701">
        <w:fldChar w:fldCharType="separate"/>
      </w:r>
      <w:r w:rsidR="00765701">
        <w:t>Variante 1: PDF direkt darstellen</w:t>
      </w:r>
      <w:r w:rsidR="00765701">
        <w:fldChar w:fldCharType="end"/>
      </w:r>
      <w:r w:rsidR="00765701">
        <w:t xml:space="preserve"> konnte nach kurzer Testphase ausgeschlossen werden und wurde daher nicht </w:t>
      </w:r>
      <w:r w:rsidR="00A11294">
        <w:t>mit</w:t>
      </w:r>
      <w:r w:rsidR="00765701">
        <w:t xml:space="preserve"> verschiedenen Auflösungen getestet.</w:t>
      </w:r>
      <w:r w:rsidR="00A11294">
        <w:t xml:space="preserve"> </w:t>
      </w:r>
      <w:r w:rsidR="009F48BD">
        <w:fldChar w:fldCharType="begin"/>
      </w:r>
      <w:r w:rsidR="009F48BD">
        <w:instrText xml:space="preserve"> REF _Ref322353717 \h </w:instrText>
      </w:r>
      <w:r w:rsidR="009F48BD">
        <w:fldChar w:fldCharType="separate"/>
      </w:r>
      <w:r w:rsidR="009F48BD">
        <w:t>Variante 3: Umwandlung zu Bild</w:t>
      </w:r>
      <w:r w:rsidR="009F48BD">
        <w:fldChar w:fldCharType="end"/>
      </w:r>
      <w:r w:rsidR="009F48BD">
        <w:t xml:space="preserve"> hingegen wurde auf der Wand ausführlicher untersucht. </w:t>
      </w:r>
      <w:r w:rsidR="000E39F8">
        <w:t>Die Bilder benötig</w:t>
      </w:r>
      <w:r w:rsidR="00A04424">
        <w:t>t</w:t>
      </w:r>
      <w:r w:rsidR="000E39F8">
        <w:t>en bei den verschiedenen Auflösung</w:t>
      </w:r>
      <w:r w:rsidR="00A04424">
        <w:t>en erwartungsgemäss</w:t>
      </w:r>
      <w:r w:rsidR="000E39F8">
        <w:t xml:space="preserve"> immer </w:t>
      </w:r>
      <w:r w:rsidR="00A04424">
        <w:t xml:space="preserve">etwa </w:t>
      </w:r>
      <w:r w:rsidR="000E39F8">
        <w:t>gleich lange, um geladen zu werden.</w:t>
      </w:r>
      <w:r w:rsidR="002143E1">
        <w:t xml:space="preserve"> Mit dieser Variante könnte die Video Wall daher die volle Auflösung nutzen.</w:t>
      </w:r>
    </w:p>
    <w:p w:rsidR="00C849DE" w:rsidRDefault="00C849DE" w:rsidP="00C849DE">
      <w:pPr>
        <w:pStyle w:val="berschrift3"/>
      </w:pPr>
      <w:r>
        <w:t>Test mit DirectX/OpenGL Applikationen</w:t>
      </w:r>
    </w:p>
    <w:p w:rsidR="00E727ED" w:rsidRPr="00BC30D8" w:rsidRDefault="00E727ED" w:rsidP="00BC30D8"/>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berschrift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berschrift3"/>
      </w:pPr>
      <w:proofErr w:type="spellStart"/>
      <w:r>
        <w:t>Kinect</w:t>
      </w:r>
      <w:proofErr w:type="spellEnd"/>
      <w:r>
        <w:t xml:space="preserve"> Daten</w:t>
      </w:r>
    </w:p>
    <w:p w:rsidR="00253108" w:rsidRDefault="00253108" w:rsidP="00253108">
      <w:r>
        <w:t xml:space="preserve">Eines der wichtigsten Features des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val="en-US"/>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Beschriftung"/>
      </w:pPr>
      <w:bookmarkStart w:id="20" w:name="_Ref322358724"/>
      <w:r>
        <w:t xml:space="preserve">Abbildung </w:t>
      </w:r>
      <w:fldSimple w:instr=" SEQ Abbildung \* ARABIC ">
        <w:r w:rsidR="00FC4CAF">
          <w:rPr>
            <w:noProof/>
          </w:rPr>
          <w:t>4</w:t>
        </w:r>
      </w:fldSimple>
      <w:r>
        <w:t xml:space="preserve"> - Beispiel eines Skeletts</w:t>
      </w:r>
      <w:bookmarkEnd w:id="20"/>
    </w:p>
    <w:p w:rsidR="000E6614" w:rsidRDefault="000E6614" w:rsidP="000E6614">
      <w:pPr>
        <w:pStyle w:val="berschrift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val="en-US"/>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Beschriftung"/>
      </w:pPr>
      <w:bookmarkStart w:id="21"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21"/>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val="en-US"/>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Beschriftung"/>
      </w:pPr>
      <w:bookmarkStart w:id="22" w:name="_Ref322358687"/>
      <w:r>
        <w:t xml:space="preserve">Abbildung </w:t>
      </w:r>
      <w:fldSimple w:instr=" SEQ Abbildung \* ARABIC ">
        <w:r w:rsidR="00FC4CAF">
          <w:rPr>
            <w:noProof/>
          </w:rPr>
          <w:t>6</w:t>
        </w:r>
      </w:fldSimple>
      <w:r>
        <w:t xml:space="preserve"> - Beispiel Monitor mit Handtracking</w:t>
      </w:r>
      <w:bookmarkEnd w:id="22"/>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bookmarkStart w:id="23" w:name="_GoBack"/>
      <w:bookmarkEnd w:id="23"/>
    </w:p>
    <w:sectPr w:rsidR="008F6180" w:rsidRPr="008F6180"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4EE" w:rsidRDefault="00D854EE" w:rsidP="008F2373">
      <w:pPr>
        <w:spacing w:after="0"/>
      </w:pPr>
      <w:r>
        <w:separator/>
      </w:r>
    </w:p>
  </w:endnote>
  <w:endnote w:type="continuationSeparator" w:id="0">
    <w:p w:rsidR="00D854EE" w:rsidRDefault="00D854E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FC55E4">
      <w:rPr>
        <w:noProof/>
      </w:rPr>
      <w:t>19.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C5908" w:rsidRPr="00EC5908">
      <w:rPr>
        <w:b/>
        <w:noProof/>
        <w:lang w:val="de-DE"/>
      </w:rPr>
      <w:t>11</w:t>
    </w:r>
    <w:r w:rsidR="00AF4AE0">
      <w:rPr>
        <w:b/>
      </w:rPr>
      <w:fldChar w:fldCharType="end"/>
    </w:r>
    <w:r w:rsidR="008F2373">
      <w:rPr>
        <w:lang w:val="de-DE"/>
      </w:rPr>
      <w:t xml:space="preserve"> von </w:t>
    </w:r>
    <w:fldSimple w:instr="NUMPAGES  \* Arabic  \* MERGEFORMAT">
      <w:r w:rsidR="00EC5908" w:rsidRPr="00EC5908">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4EE" w:rsidRDefault="00D854EE" w:rsidP="008F2373">
      <w:pPr>
        <w:spacing w:after="0"/>
      </w:pPr>
      <w:r>
        <w:separator/>
      </w:r>
    </w:p>
  </w:footnote>
  <w:footnote w:type="continuationSeparator" w:id="0">
    <w:p w:rsidR="00D854EE" w:rsidRDefault="00D854EE" w:rsidP="008F2373">
      <w:pPr>
        <w:spacing w:after="0"/>
      </w:pPr>
      <w:r>
        <w:continuationSeparator/>
      </w:r>
    </w:p>
  </w:footnote>
  <w:footnote w:id="1">
    <w:p w:rsidR="005863F8" w:rsidRDefault="005863F8">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E561FA" w:rsidRDefault="00E561FA">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E561FA" w:rsidRDefault="00E561FA">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767682" w:rsidRDefault="00767682">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D76CA7" w:rsidRDefault="00D76CA7">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unotentext"/>
      </w:pPr>
      <w:r>
        <w:rPr>
          <w:rStyle w:val="Funotenzeichen"/>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unotentext"/>
      </w:pPr>
      <w:r>
        <w:rPr>
          <w:rStyle w:val="Funotenzeichen"/>
        </w:rPr>
        <w:footnoteRef/>
      </w:r>
      <w:r>
        <w:t xml:space="preserve"> </w:t>
      </w:r>
      <w:hyperlink r:id="rId9" w:history="1">
        <w:r w:rsidRPr="00DC43D4">
          <w:rPr>
            <w:rStyle w:val="Hyperlink"/>
          </w:rPr>
          <w:t>www.imagemagick.org</w:t>
        </w:r>
      </w:hyperlink>
    </w:p>
  </w:footnote>
  <w:footnote w:id="1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unotenzeichen"/>
              </w:rPr>
              <w:footnoteRef/>
            </w:r>
            <w:r>
              <w:t xml:space="preserve"> [elmer11]</w:t>
            </w:r>
          </w:p>
        </w:tc>
        <w:tc>
          <w:tcPr>
            <w:tcW w:w="7828" w:type="dxa"/>
          </w:tcPr>
          <w:p w:rsidR="00BC30D8" w:rsidRDefault="00BC30D8" w:rsidP="00DE4ED6">
            <w:pPr>
              <w:tabs>
                <w:tab w:val="left" w:pos="1701"/>
              </w:tabs>
            </w:pPr>
            <w:r>
              <w:t xml:space="preserve">Lukas Elmer, Christina Heidt, Delia </w:t>
            </w:r>
            <w:proofErr w:type="spellStart"/>
            <w:r>
              <w:t>Treichler</w:t>
            </w:r>
            <w:proofErr w:type="spellEnd"/>
            <w:r>
              <w:t>, „</w:t>
            </w:r>
            <w:r w:rsidRPr="00984B23">
              <w:t>Project Flip 2.0</w:t>
            </w:r>
            <w:r>
              <w:t>“,</w:t>
            </w:r>
          </w:p>
          <w:p w:rsidR="00BC30D8" w:rsidRDefault="00D854EE"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B515F"/>
    <w:rsid w:val="001C00B4"/>
    <w:rsid w:val="001D17F5"/>
    <w:rsid w:val="001E53C4"/>
    <w:rsid w:val="001F1125"/>
    <w:rsid w:val="001F2A8C"/>
    <w:rsid w:val="001F2B2D"/>
    <w:rsid w:val="001F61F8"/>
    <w:rsid w:val="002143E1"/>
    <w:rsid w:val="00214F45"/>
    <w:rsid w:val="00223137"/>
    <w:rsid w:val="00225791"/>
    <w:rsid w:val="00234C20"/>
    <w:rsid w:val="00241093"/>
    <w:rsid w:val="002433A7"/>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4A8"/>
    <w:rsid w:val="003407D8"/>
    <w:rsid w:val="003444D2"/>
    <w:rsid w:val="00350BAB"/>
    <w:rsid w:val="003532A0"/>
    <w:rsid w:val="00353578"/>
    <w:rsid w:val="00393952"/>
    <w:rsid w:val="003A082C"/>
    <w:rsid w:val="003A0ADD"/>
    <w:rsid w:val="003A5C55"/>
    <w:rsid w:val="003C3BB7"/>
    <w:rsid w:val="003D4E42"/>
    <w:rsid w:val="003E40FB"/>
    <w:rsid w:val="003E591E"/>
    <w:rsid w:val="003F00FD"/>
    <w:rsid w:val="00402E1C"/>
    <w:rsid w:val="00405ED7"/>
    <w:rsid w:val="00413BE0"/>
    <w:rsid w:val="00414185"/>
    <w:rsid w:val="00420783"/>
    <w:rsid w:val="00421647"/>
    <w:rsid w:val="004217C3"/>
    <w:rsid w:val="0044088A"/>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863F8"/>
    <w:rsid w:val="0059202A"/>
    <w:rsid w:val="005B081C"/>
    <w:rsid w:val="005B14B6"/>
    <w:rsid w:val="005C223E"/>
    <w:rsid w:val="005D3E17"/>
    <w:rsid w:val="005D5A46"/>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23D29"/>
    <w:rsid w:val="00730425"/>
    <w:rsid w:val="00732D23"/>
    <w:rsid w:val="00733FE6"/>
    <w:rsid w:val="00741863"/>
    <w:rsid w:val="00746C27"/>
    <w:rsid w:val="0075029B"/>
    <w:rsid w:val="007537D1"/>
    <w:rsid w:val="007553E5"/>
    <w:rsid w:val="00760725"/>
    <w:rsid w:val="00762872"/>
    <w:rsid w:val="00765701"/>
    <w:rsid w:val="00767682"/>
    <w:rsid w:val="00794A74"/>
    <w:rsid w:val="007A158A"/>
    <w:rsid w:val="007A680D"/>
    <w:rsid w:val="007B442E"/>
    <w:rsid w:val="007B716D"/>
    <w:rsid w:val="007D1E23"/>
    <w:rsid w:val="007D405F"/>
    <w:rsid w:val="007E1146"/>
    <w:rsid w:val="007E48B7"/>
    <w:rsid w:val="007E7A23"/>
    <w:rsid w:val="007F6437"/>
    <w:rsid w:val="0080370E"/>
    <w:rsid w:val="008221BA"/>
    <w:rsid w:val="008329D7"/>
    <w:rsid w:val="00844ADD"/>
    <w:rsid w:val="008477FD"/>
    <w:rsid w:val="00861EB4"/>
    <w:rsid w:val="00863D15"/>
    <w:rsid w:val="00870C31"/>
    <w:rsid w:val="008722E3"/>
    <w:rsid w:val="00876823"/>
    <w:rsid w:val="0088360D"/>
    <w:rsid w:val="00883D72"/>
    <w:rsid w:val="00887085"/>
    <w:rsid w:val="008A2DEE"/>
    <w:rsid w:val="008A4E18"/>
    <w:rsid w:val="008B0DE9"/>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5108B"/>
    <w:rsid w:val="00952B86"/>
    <w:rsid w:val="00954D75"/>
    <w:rsid w:val="00955761"/>
    <w:rsid w:val="00955B47"/>
    <w:rsid w:val="0096421F"/>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712B5"/>
    <w:rsid w:val="00B9097B"/>
    <w:rsid w:val="00B93C0A"/>
    <w:rsid w:val="00BA0A47"/>
    <w:rsid w:val="00BB1425"/>
    <w:rsid w:val="00BC30D8"/>
    <w:rsid w:val="00BC3BD4"/>
    <w:rsid w:val="00BC4F90"/>
    <w:rsid w:val="00BD5EDB"/>
    <w:rsid w:val="00BE0F0B"/>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854EE"/>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561FA"/>
    <w:rsid w:val="00E56C0A"/>
    <w:rsid w:val="00E56DB5"/>
    <w:rsid w:val="00E711E0"/>
    <w:rsid w:val="00E727ED"/>
    <w:rsid w:val="00E77D4D"/>
    <w:rsid w:val="00E824C1"/>
    <w:rsid w:val="00E860CF"/>
    <w:rsid w:val="00E87169"/>
    <w:rsid w:val="00E9410B"/>
    <w:rsid w:val="00EA10FA"/>
    <w:rsid w:val="00EA2F23"/>
    <w:rsid w:val="00EC5908"/>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5E4"/>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112D8-DC54-46E7-B6A2-39D81F2A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2587</Words>
  <Characters>14751</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pheinzma</cp:lastModifiedBy>
  <cp:revision>256</cp:revision>
  <dcterms:created xsi:type="dcterms:W3CDTF">2012-03-08T13:37:00Z</dcterms:created>
  <dcterms:modified xsi:type="dcterms:W3CDTF">2012-04-19T19:19:00Z</dcterms:modified>
</cp:coreProperties>
</file>