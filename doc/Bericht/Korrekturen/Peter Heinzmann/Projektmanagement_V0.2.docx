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A4E0E" w:rsidP="001A4E0E">
      <w:pPr>
        <w:pStyle w:val="berschrift1"/>
      </w:pPr>
      <w:r w:rsidRPr="001A4E0E">
        <w:t>Projektmanagement</w:t>
      </w:r>
    </w:p>
    <w:p w:rsidR="007B716D" w:rsidRDefault="007B716D" w:rsidP="007B716D">
      <w:pPr>
        <w:pStyle w:val="berschrift2"/>
      </w:pPr>
      <w:bookmarkStart w:id="0" w:name="_Toc287347253"/>
      <w:r>
        <w:t>Änderungsgeschichte</w:t>
      </w:r>
      <w:bookmarkEnd w:id="0"/>
    </w:p>
    <w:tbl>
      <w:tblPr>
        <w:tblStyle w:val="MittlereSchattierung1-Akzent1"/>
        <w:tblW w:w="0" w:type="auto"/>
        <w:tblLook w:val="0420" w:firstRow="1" w:lastRow="0" w:firstColumn="0" w:lastColumn="0" w:noHBand="0" w:noVBand="1"/>
      </w:tblPr>
      <w:tblGrid>
        <w:gridCol w:w="1242"/>
        <w:gridCol w:w="993"/>
        <w:gridCol w:w="4674"/>
        <w:gridCol w:w="2303"/>
      </w:tblGrid>
      <w:tr w:rsidR="00E1723F" w:rsidTr="0094613B">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E1723F" w:rsidRDefault="00E1723F" w:rsidP="0094613B">
            <w:r>
              <w:t>Datum</w:t>
            </w:r>
          </w:p>
        </w:tc>
        <w:tc>
          <w:tcPr>
            <w:tcW w:w="993" w:type="dxa"/>
          </w:tcPr>
          <w:p w:rsidR="00E1723F" w:rsidRDefault="00E1723F" w:rsidP="0094613B">
            <w:r>
              <w:t>Version</w:t>
            </w:r>
          </w:p>
        </w:tc>
        <w:tc>
          <w:tcPr>
            <w:tcW w:w="4674" w:type="dxa"/>
          </w:tcPr>
          <w:p w:rsidR="00E1723F" w:rsidRDefault="00E1723F" w:rsidP="0094613B">
            <w:r>
              <w:t>Änderung</w:t>
            </w:r>
          </w:p>
        </w:tc>
        <w:tc>
          <w:tcPr>
            <w:tcW w:w="2303" w:type="dxa"/>
          </w:tcPr>
          <w:p w:rsidR="00E1723F" w:rsidRDefault="00E1723F" w:rsidP="0094613B">
            <w:r>
              <w:t>Autor</w:t>
            </w:r>
          </w:p>
        </w:tc>
      </w:tr>
      <w:tr w:rsidR="00E1723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E1723F" w:rsidRPr="00F9181E" w:rsidRDefault="00E1723F" w:rsidP="0094613B">
            <w:pPr>
              <w:rPr>
                <w:b/>
              </w:rPr>
            </w:pPr>
            <w:r>
              <w:t>23</w:t>
            </w:r>
            <w:r w:rsidRPr="00F9181E">
              <w:t>.</w:t>
            </w:r>
            <w:r>
              <w:t>02.2012</w:t>
            </w:r>
          </w:p>
        </w:tc>
        <w:tc>
          <w:tcPr>
            <w:tcW w:w="993" w:type="dxa"/>
          </w:tcPr>
          <w:p w:rsidR="00E1723F" w:rsidRPr="00F9181E" w:rsidRDefault="00E1723F" w:rsidP="0094613B">
            <w:r w:rsidRPr="00F9181E">
              <w:t>1.0</w:t>
            </w:r>
          </w:p>
        </w:tc>
        <w:tc>
          <w:tcPr>
            <w:tcW w:w="4674" w:type="dxa"/>
          </w:tcPr>
          <w:p w:rsidR="00E1723F" w:rsidRPr="00F9181E" w:rsidRDefault="00E1723F" w:rsidP="0094613B">
            <w:r w:rsidRPr="00F9181E">
              <w:t>Erste Version des Dokuments</w:t>
            </w:r>
          </w:p>
        </w:tc>
        <w:tc>
          <w:tcPr>
            <w:tcW w:w="2303" w:type="dxa"/>
          </w:tcPr>
          <w:p w:rsidR="00E1723F" w:rsidRPr="00F9181E" w:rsidRDefault="00E1723F" w:rsidP="0094613B">
            <w:r>
              <w:t>DT</w:t>
            </w:r>
          </w:p>
        </w:tc>
      </w:tr>
      <w:tr w:rsidR="00E1723F" w:rsidRPr="00F9181E" w:rsidTr="0094613B">
        <w:trPr>
          <w:cnfStyle w:val="000000010000" w:firstRow="0" w:lastRow="0" w:firstColumn="0" w:lastColumn="0" w:oddVBand="0" w:evenVBand="0" w:oddHBand="0" w:evenHBand="1" w:firstRowFirstColumn="0" w:firstRowLastColumn="0" w:lastRowFirstColumn="0" w:lastRowLastColumn="0"/>
        </w:trPr>
        <w:tc>
          <w:tcPr>
            <w:tcW w:w="1242" w:type="dxa"/>
          </w:tcPr>
          <w:p w:rsidR="00E1723F" w:rsidRPr="00F9181E" w:rsidRDefault="00E1723F" w:rsidP="0094613B">
            <w:pPr>
              <w:rPr>
                <w:b/>
              </w:rPr>
            </w:pPr>
            <w:r>
              <w:t>24</w:t>
            </w:r>
            <w:r w:rsidRPr="00F9181E">
              <w:t>.</w:t>
            </w:r>
            <w:r>
              <w:t>02.2012</w:t>
            </w:r>
          </w:p>
        </w:tc>
        <w:tc>
          <w:tcPr>
            <w:tcW w:w="993" w:type="dxa"/>
          </w:tcPr>
          <w:p w:rsidR="00E1723F" w:rsidRPr="00F9181E" w:rsidRDefault="00E1723F" w:rsidP="0094613B">
            <w:r>
              <w:t>1.1</w:t>
            </w:r>
          </w:p>
        </w:tc>
        <w:tc>
          <w:tcPr>
            <w:tcW w:w="4674" w:type="dxa"/>
          </w:tcPr>
          <w:p w:rsidR="00E1723F" w:rsidRPr="00F9181E" w:rsidRDefault="00E1723F" w:rsidP="0094613B">
            <w:r>
              <w:t>Review</w:t>
            </w:r>
          </w:p>
        </w:tc>
        <w:tc>
          <w:tcPr>
            <w:tcW w:w="2303" w:type="dxa"/>
          </w:tcPr>
          <w:p w:rsidR="00E1723F" w:rsidRPr="00F9181E" w:rsidRDefault="00E1723F" w:rsidP="0094613B">
            <w:r>
              <w:t>CH</w:t>
            </w:r>
          </w:p>
        </w:tc>
      </w:tr>
      <w:tr w:rsidR="00F1361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F1361F" w:rsidRDefault="00F1361F" w:rsidP="0094613B">
            <w:r>
              <w:t>13.04.2012</w:t>
            </w:r>
          </w:p>
        </w:tc>
        <w:tc>
          <w:tcPr>
            <w:tcW w:w="993" w:type="dxa"/>
          </w:tcPr>
          <w:p w:rsidR="00F1361F" w:rsidRDefault="00F1361F" w:rsidP="0094613B">
            <w:r>
              <w:t>1.2</w:t>
            </w:r>
          </w:p>
        </w:tc>
        <w:tc>
          <w:tcPr>
            <w:tcW w:w="4674" w:type="dxa"/>
          </w:tcPr>
          <w:p w:rsidR="00F1361F" w:rsidRDefault="00F1361F" w:rsidP="0094613B">
            <w:r>
              <w:t xml:space="preserve">Änderung Daten Daily </w:t>
            </w:r>
            <w:proofErr w:type="spellStart"/>
            <w:r>
              <w:t>Scrum</w:t>
            </w:r>
            <w:proofErr w:type="spellEnd"/>
          </w:p>
        </w:tc>
        <w:tc>
          <w:tcPr>
            <w:tcW w:w="2303" w:type="dxa"/>
          </w:tcPr>
          <w:p w:rsidR="00F1361F" w:rsidRDefault="00F1361F" w:rsidP="0094613B">
            <w:r>
              <w:t>DT</w:t>
            </w:r>
          </w:p>
        </w:tc>
      </w:tr>
    </w:tbl>
    <w:p w:rsidR="00402E1C" w:rsidRDefault="004D66F3" w:rsidP="00402E1C">
      <w:pPr>
        <w:pStyle w:val="berschrift2"/>
      </w:pPr>
      <w:r>
        <w:t>Projektplan</w:t>
      </w:r>
    </w:p>
    <w:p w:rsidR="00C41BF9" w:rsidRDefault="004D66F3" w:rsidP="004D66F3">
      <w:r>
        <w:t xml:space="preserve">Das Management des Projektes Video Wall geschieht im </w:t>
      </w:r>
      <w:proofErr w:type="spellStart"/>
      <w:r>
        <w:t>Redmine</w:t>
      </w:r>
      <w:proofErr w:type="spellEnd"/>
      <w:r w:rsidR="00EB2A96">
        <w:t xml:space="preserve"> (</w:t>
      </w:r>
      <w:r w:rsidR="004855DD" w:rsidRPr="004855DD">
        <w:t>https://redmine.elmermx.ch/</w:t>
      </w:r>
      <w:r w:rsidR="00EB2A96">
        <w:t>).</w:t>
      </w:r>
      <w:r w:rsidR="004855DD">
        <w:t xml:space="preserve"> </w:t>
      </w:r>
    </w:p>
    <w:p w:rsidR="005423E1" w:rsidRDefault="005423E1" w:rsidP="005423E1">
      <w:pPr>
        <w:pStyle w:val="berschrift3"/>
      </w:pPr>
      <w:r>
        <w:t>Releases</w:t>
      </w:r>
    </w:p>
    <w:p w:rsidR="005423E1" w:rsidRDefault="005423E1" w:rsidP="005423E1">
      <w:r>
        <w:t xml:space="preserve">Da das Projekt nach dem Vorgehensmodell </w:t>
      </w:r>
      <w:proofErr w:type="spellStart"/>
      <w:r>
        <w:t>Scrum</w:t>
      </w:r>
      <w:proofErr w:type="spellEnd"/>
      <w:r>
        <w:t xml:space="preserve"> (siehe Unterkapitel</w:t>
      </w:r>
      <w:r w:rsidR="00EB2A96">
        <w:t xml:space="preserve"> </w:t>
      </w:r>
      <w:r w:rsidR="00EB2A96">
        <w:fldChar w:fldCharType="begin"/>
      </w:r>
      <w:r w:rsidR="00EB2A96">
        <w:instrText xml:space="preserve"> REF _Ref317856722 \r \h </w:instrText>
      </w:r>
      <w:r w:rsidR="00EB2A96">
        <w:fldChar w:fldCharType="separate"/>
      </w:r>
      <w:r w:rsidR="00EB2A96">
        <w:t>I.5</w:t>
      </w:r>
      <w:r w:rsidR="00EB2A96">
        <w:fldChar w:fldCharType="end"/>
      </w:r>
      <w:r w:rsidR="00EB2A96">
        <w:t xml:space="preserve"> </w:t>
      </w:r>
      <w:r w:rsidR="00EB2A96">
        <w:fldChar w:fldCharType="begin"/>
      </w:r>
      <w:r w:rsidR="00EB2A96">
        <w:instrText xml:space="preserve"> REF _Ref317856722 \h </w:instrText>
      </w:r>
      <w:r w:rsidR="00EB2A96">
        <w:fldChar w:fldCharType="separate"/>
      </w:r>
      <w:r w:rsidR="00EB2A96">
        <w:t>Vorgehensmodell</w:t>
      </w:r>
      <w:r w:rsidR="00EB2A96">
        <w:fldChar w:fldCharType="end"/>
      </w:r>
      <w:r>
        <w:t>) durchgeführt wird,  gibt es nur zu Projektende einen Release.</w:t>
      </w:r>
    </w:p>
    <w:p w:rsidR="005423E1" w:rsidRDefault="005423E1" w:rsidP="005423E1">
      <w:pPr>
        <w:rPr>
          <w:ins w:id="1" w:author="pheinzma" w:date="2012-04-19T21:20:00Z"/>
        </w:rPr>
      </w:pPr>
      <w:r>
        <w:t>Während des Projekts wird immer am Ende eines Sprints ein voll lauffähiger Prototyp vorliegen.</w:t>
      </w:r>
    </w:p>
    <w:p w:rsidR="00152740" w:rsidRDefault="00152740" w:rsidP="005423E1">
      <w:ins w:id="2" w:author="pheinzma" w:date="2012-04-19T21:20:00Z">
        <w:r>
          <w:t xml:space="preserve">??? Müssten die erwarteten Resultate der Sprints nicht grob beschrieben </w:t>
        </w:r>
        <w:proofErr w:type="gramStart"/>
        <w:r>
          <w:t>werden ???</w:t>
        </w:r>
      </w:ins>
      <w:proofErr w:type="gramEnd"/>
    </w:p>
    <w:p w:rsidR="005423E1" w:rsidRDefault="005423E1" w:rsidP="005423E1">
      <w:r>
        <w:t>Folgender Release ist vorgesehen:</w:t>
      </w:r>
    </w:p>
    <w:p w:rsidR="00E1723F" w:rsidRPr="00B96C3F" w:rsidRDefault="00E1723F" w:rsidP="005423E1"/>
    <w:tbl>
      <w:tblPr>
        <w:tblStyle w:val="MittlereSchattierung1-Akzent1"/>
        <w:tblW w:w="0" w:type="auto"/>
        <w:tblInd w:w="108" w:type="dxa"/>
        <w:tblLook w:val="04A0" w:firstRow="1" w:lastRow="0" w:firstColumn="1" w:lastColumn="0" w:noHBand="0" w:noVBand="1"/>
      </w:tblPr>
      <w:tblGrid>
        <w:gridCol w:w="1480"/>
        <w:gridCol w:w="1922"/>
        <w:gridCol w:w="4111"/>
        <w:gridCol w:w="1667"/>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r>
              <w:t>Version</w:t>
            </w:r>
          </w:p>
        </w:tc>
        <w:tc>
          <w:tcPr>
            <w:tcW w:w="1922"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Datum</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pPr>
              <w:rPr>
                <w:b w:val="0"/>
              </w:rPr>
            </w:pPr>
            <w:r>
              <w:rPr>
                <w:b w:val="0"/>
              </w:rPr>
              <w:t>1.0</w:t>
            </w:r>
          </w:p>
        </w:tc>
        <w:tc>
          <w:tcPr>
            <w:tcW w:w="1922"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Fertige Version, Bugs gefixt</w:t>
            </w:r>
          </w:p>
        </w:tc>
        <w:tc>
          <w:tcPr>
            <w:tcW w:w="1667" w:type="dxa"/>
          </w:tcPr>
          <w:p w:rsidR="005423E1" w:rsidRDefault="00EB2A96" w:rsidP="00633910">
            <w:pPr>
              <w:cnfStyle w:val="000000100000" w:firstRow="0" w:lastRow="0" w:firstColumn="0" w:lastColumn="0" w:oddVBand="0" w:evenVBand="0" w:oddHBand="1" w:evenHBand="0" w:firstRowFirstColumn="0" w:firstRowLastColumn="0" w:lastRowFirstColumn="0" w:lastRowLastColumn="0"/>
            </w:pPr>
            <w:r>
              <w:t>15.06.2012</w:t>
            </w:r>
          </w:p>
        </w:tc>
      </w:tr>
    </w:tbl>
    <w:p w:rsidR="005423E1" w:rsidRPr="006156A4" w:rsidRDefault="005423E1" w:rsidP="005423E1">
      <w:pPr>
        <w:pStyle w:val="berschrift3"/>
      </w:pPr>
      <w:bookmarkStart w:id="3" w:name="_Toc311820644"/>
      <w:r>
        <w:t>Milestones</w:t>
      </w:r>
      <w:bookmarkEnd w:id="3"/>
    </w:p>
    <w:p w:rsidR="005423E1" w:rsidRDefault="005423E1" w:rsidP="005423E1">
      <w:r>
        <w:t xml:space="preserve">Ein Milestone ereignet sich jeweils am Ende eines Sprints. Die Sprints wie auch die Milestones sind </w:t>
      </w:r>
      <w:proofErr w:type="gramStart"/>
      <w:r>
        <w:t>im</w:t>
      </w:r>
      <w:proofErr w:type="gramEnd"/>
      <w:r>
        <w:t xml:space="preserve"> </w:t>
      </w:r>
      <w:proofErr w:type="spellStart"/>
      <w:r>
        <w:t>Redmine</w:t>
      </w:r>
      <w:proofErr w:type="spellEnd"/>
      <w:r>
        <w:t xml:space="preserve"> dokumentiert.</w:t>
      </w:r>
    </w:p>
    <w:p w:rsidR="00152740" w:rsidRDefault="00EB2A96" w:rsidP="00152740">
      <w:pPr>
        <w:rPr>
          <w:ins w:id="4" w:author="pheinzma" w:date="2012-04-19T21:21:00Z"/>
        </w:rPr>
      </w:pPr>
      <w:r>
        <w:t xml:space="preserve">Auf der Website </w:t>
      </w:r>
      <w:r w:rsidRPr="004855DD">
        <w:t>https://redmine.elmermx.ch/</w:t>
      </w:r>
      <w:r>
        <w:t xml:space="preserve"> steht der detaillierte Projektplan zur Verfügung</w:t>
      </w:r>
      <w:ins w:id="5" w:author="pheinzma" w:date="2012-04-19T21:21:00Z">
        <w:r w:rsidR="00152740">
          <w:t xml:space="preserve"> </w:t>
        </w:r>
        <w:r w:rsidR="00152740">
          <w:t xml:space="preserve">&gt;&gt; Schlussbericht sollte hier die Infos enthalten. </w:t>
        </w:r>
      </w:ins>
    </w:p>
    <w:p w:rsidR="00EB2A96" w:rsidRDefault="005423E1" w:rsidP="005423E1">
      <w:pPr>
        <w:rPr>
          <w:ins w:id="6" w:author="pheinzma" w:date="2012-04-19T21:21:00Z"/>
        </w:rPr>
      </w:pPr>
      <w:r>
        <w:t xml:space="preserve">. Die detaillierte Planung der jeweiligen Sprints erfolgt schrittweise nach dem Vorgehensmodell </w:t>
      </w:r>
      <w:proofErr w:type="spellStart"/>
      <w:r>
        <w:t>Scrum</w:t>
      </w:r>
      <w:proofErr w:type="spellEnd"/>
      <w:r>
        <w:t xml:space="preserve"> (siehe</w:t>
      </w:r>
      <w:r w:rsidR="00EB2A96">
        <w:t xml:space="preserve"> Unterkapitel </w:t>
      </w:r>
      <w:r w:rsidR="00EB2A96">
        <w:fldChar w:fldCharType="begin"/>
      </w:r>
      <w:r w:rsidR="00EB2A96">
        <w:instrText xml:space="preserve"> REF _Ref317856722 \r \h </w:instrText>
      </w:r>
      <w:r w:rsidR="00EB2A96">
        <w:fldChar w:fldCharType="separate"/>
      </w:r>
      <w:r w:rsidR="00EB2A96">
        <w:t>I.5</w:t>
      </w:r>
      <w:r w:rsidR="00EB2A96">
        <w:fldChar w:fldCharType="end"/>
      </w:r>
      <w:r w:rsidR="00EB2A96">
        <w:t xml:space="preserve"> </w:t>
      </w:r>
      <w:r w:rsidR="00EB2A96">
        <w:fldChar w:fldCharType="begin"/>
      </w:r>
      <w:r w:rsidR="00EB2A96">
        <w:instrText xml:space="preserve"> REF _Ref317856722 \h </w:instrText>
      </w:r>
      <w:r w:rsidR="00EB2A96">
        <w:fldChar w:fldCharType="separate"/>
      </w:r>
      <w:r w:rsidR="00EB2A96">
        <w:t>Vorgehensmodell</w:t>
      </w:r>
      <w:r w:rsidR="00EB2A96">
        <w:fldChar w:fldCharType="end"/>
      </w:r>
      <w:r>
        <w:t>).</w:t>
      </w:r>
    </w:p>
    <w:p w:rsidR="00152740" w:rsidDel="00152740" w:rsidRDefault="00152740" w:rsidP="005423E1">
      <w:pPr>
        <w:rPr>
          <w:del w:id="7" w:author="pheinzma" w:date="2012-04-19T21:21:00Z"/>
        </w:rPr>
      </w:pPr>
    </w:p>
    <w:p w:rsidR="004855DD" w:rsidRDefault="004855DD" w:rsidP="004855DD">
      <w:pPr>
        <w:pStyle w:val="berschrift3"/>
      </w:pPr>
      <w:r>
        <w:t>Zeitplan und Zeiterfassung</w:t>
      </w:r>
    </w:p>
    <w:p w:rsidR="004855DD" w:rsidRDefault="004855DD" w:rsidP="004855DD">
      <w:r>
        <w:t xml:space="preserve">Die einzelnen Arbeitspakete (Tickets) sind den jeweiligen Sprints zugeordnet. Das Projekt ist in </w:t>
      </w:r>
      <w:r w:rsidR="00EB2A96">
        <w:t>vierzehn</w:t>
      </w:r>
      <w:r>
        <w:t xml:space="preserve"> Sprints unterteilt. Das Ende eines Sprints entspricht jeweils einem Milestone. </w:t>
      </w:r>
    </w:p>
    <w:p w:rsidR="004855DD" w:rsidRDefault="004855DD" w:rsidP="004855DD">
      <w:r>
        <w:t xml:space="preserve">Die komplette Zeitplanung und die Zeiterfassung werden auf dem </w:t>
      </w:r>
      <w:proofErr w:type="spellStart"/>
      <w:r>
        <w:t>Redmine</w:t>
      </w:r>
      <w:proofErr w:type="spellEnd"/>
      <w:r>
        <w:t>-Server durchgeführt. Für jedes Arbeitspaket wird der Zeitaufwand geschätzt und ein Ticket erstellt. Diese Tickets werden den jeweiligen Sprints zugeordnet. Wurde an einem Ticket gearbeitet, wird die dafür aufgewendete Zeit auf das Ticket gebucht. Die Erfassung der Zeit für die jeweilig bearbeiteten Tickets geschieht sofort nach Abschluss der Arbeiten. Somit ist die Zeiterfassung stets aktuell.</w:t>
      </w:r>
    </w:p>
    <w:p w:rsidR="004855DD" w:rsidRDefault="004855DD" w:rsidP="004855DD">
      <w:r>
        <w:t xml:space="preserve">Die Reportfunktion bietet einen Überblick über den geplanten und tatsächlichen Zeitaufwand vermitteln. Zudem ist es möglich, den Arbeitsaufwand mittels einer </w:t>
      </w:r>
      <w:proofErr w:type="spellStart"/>
      <w:r>
        <w:t>cvs</w:t>
      </w:r>
      <w:proofErr w:type="spellEnd"/>
      <w:r>
        <w:t>-Datei zu exportieren und z.B. in Excel anschaulich darzustellen.</w:t>
      </w:r>
    </w:p>
    <w:p w:rsidR="004855DD" w:rsidRDefault="004855DD" w:rsidP="004855DD">
      <w:pPr>
        <w:pStyle w:val="berschrift3"/>
      </w:pPr>
      <w:r>
        <w:lastRenderedPageBreak/>
        <w:t>Aufwandschätzung</w:t>
      </w:r>
    </w:p>
    <w:p w:rsidR="004855DD" w:rsidRDefault="004855DD" w:rsidP="004855DD">
      <w:pPr>
        <w:rPr>
          <w:ins w:id="8" w:author="pheinzma" w:date="2012-04-19T21:22:00Z"/>
        </w:rPr>
      </w:pPr>
      <w:r>
        <w:t xml:space="preserve">Die Aufwandschätzung ergibt sich durch den geschätzten Aufwand pro Ticket </w:t>
      </w:r>
      <w:proofErr w:type="gramStart"/>
      <w:r>
        <w:t>im</w:t>
      </w:r>
      <w:proofErr w:type="gramEnd"/>
      <w:r>
        <w:t xml:space="preserve"> </w:t>
      </w:r>
      <w:proofErr w:type="spellStart"/>
      <w:r>
        <w:t>Redmine</w:t>
      </w:r>
      <w:proofErr w:type="spellEnd"/>
      <w:r>
        <w:t>.</w:t>
      </w:r>
      <w:ins w:id="9" w:author="pheinzma" w:date="2012-04-19T21:22:00Z">
        <w:r w:rsidR="00152740">
          <w:t xml:space="preserve"> </w:t>
        </w:r>
      </w:ins>
    </w:p>
    <w:p w:rsidR="00152740" w:rsidRDefault="00152740" w:rsidP="004855DD">
      <w:ins w:id="10" w:author="pheinzma" w:date="2012-04-19T21:22:00Z">
        <w:r>
          <w:t>Ja schon, aber wie kam man auf die angegebenen Zeiten?</w:t>
        </w:r>
      </w:ins>
    </w:p>
    <w:p w:rsidR="00A767FD" w:rsidRDefault="00A767FD">
      <w:pPr>
        <w:rPr>
          <w:rFonts w:asciiTheme="majorHAnsi" w:hAnsiTheme="majorHAnsi"/>
          <w:b/>
          <w:color w:val="FFFFFF" w:themeColor="background1"/>
          <w:spacing w:val="15"/>
          <w:sz w:val="24"/>
          <w:szCs w:val="22"/>
        </w:rPr>
      </w:pPr>
      <w:bookmarkStart w:id="11" w:name="_Toc311820647"/>
      <w:r>
        <w:br w:type="page"/>
      </w:r>
    </w:p>
    <w:p w:rsidR="00C41BF9" w:rsidRDefault="00C41BF9" w:rsidP="00C41BF9">
      <w:pPr>
        <w:pStyle w:val="berschrift2"/>
      </w:pPr>
      <w:r>
        <w:lastRenderedPageBreak/>
        <w:t>Projekt</w:t>
      </w:r>
      <w:r w:rsidRPr="00C41BF9">
        <w:rPr>
          <w:rStyle w:val="berschrift2Zchn"/>
        </w:rPr>
        <w:t>o</w:t>
      </w:r>
      <w:r>
        <w:t>rganisation</w:t>
      </w:r>
      <w:bookmarkEnd w:id="11"/>
    </w:p>
    <w:p w:rsidR="00C41BF9" w:rsidRPr="00C41BF9" w:rsidRDefault="00C41BF9" w:rsidP="00C41BF9">
      <w:pPr>
        <w:pStyle w:val="berschrift3"/>
      </w:pPr>
      <w:r>
        <w:t>Team</w:t>
      </w:r>
      <w:r w:rsidR="00DC443E">
        <w:t xml:space="preserve"> und Verantwortlichkeiten</w:t>
      </w:r>
    </w:p>
    <w:p w:rsidR="00C41BF9" w:rsidRDefault="00C41BF9" w:rsidP="00C41BF9">
      <w:pPr>
        <w:pStyle w:val="berschrift4"/>
      </w:pPr>
      <w:bookmarkStart w:id="12" w:name="_Toc286936096"/>
      <w:bookmarkStart w:id="13" w:name="_Toc287278360"/>
      <w:bookmarkStart w:id="14" w:name="_Toc294608293"/>
      <w:bookmarkStart w:id="15" w:name="_Toc311820649"/>
      <w:r>
        <w:rPr>
          <w:noProof/>
          <w:lang w:val="en-US"/>
        </w:rPr>
        <w:drawing>
          <wp:anchor distT="0" distB="0" distL="114300" distR="114300" simplePos="0" relativeHeight="251659264" behindDoc="0" locked="0" layoutInCell="1" allowOverlap="1" wp14:anchorId="20D59AFB" wp14:editId="3DA7601B">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Lukas Elmer (Abk. LE)</w:t>
      </w:r>
      <w:bookmarkEnd w:id="12"/>
      <w:bookmarkEnd w:id="13"/>
      <w:bookmarkEnd w:id="14"/>
      <w:bookmarkEnd w:id="15"/>
    </w:p>
    <w:p w:rsidR="00C41BF9" w:rsidRDefault="00C41BF9" w:rsidP="00C41BF9">
      <w:pPr>
        <w:ind w:left="2381" w:hanging="2381"/>
      </w:pPr>
      <w:r w:rsidRPr="000F77AF">
        <w:t>Kenntnisse</w:t>
      </w:r>
      <w:r w:rsidRPr="0012301E">
        <w:t xml:space="preserve"> in:  </w:t>
      </w:r>
      <w:r w:rsidRPr="0012301E">
        <w:tab/>
        <w:t xml:space="preserve">Ruby on </w:t>
      </w:r>
      <w:proofErr w:type="spellStart"/>
      <w:r w:rsidRPr="0012301E">
        <w:t>Rails</w:t>
      </w:r>
      <w:proofErr w:type="spellEnd"/>
      <w:r w:rsidRPr="0012301E">
        <w:t xml:space="preserve">, PHP, Python / </w:t>
      </w:r>
      <w:proofErr w:type="spellStart"/>
      <w:r w:rsidRPr="0012301E">
        <w:t>Django</w:t>
      </w:r>
      <w:proofErr w:type="spellEnd"/>
      <w:r w:rsidRPr="0012301E">
        <w:t xml:space="preserve">, Typo3, Wordpress, Java, </w:t>
      </w:r>
      <w:r>
        <w:br/>
      </w:r>
      <w:r w:rsidRPr="0012301E">
        <w:t>XHTML,</w:t>
      </w:r>
      <w:r>
        <w:t xml:space="preserve"> </w:t>
      </w:r>
      <w:r w:rsidRPr="0012301E">
        <w:t>JavaScript, C++,</w:t>
      </w:r>
      <w:r>
        <w:t xml:space="preserve"> C#,</w:t>
      </w:r>
      <w:r w:rsidRPr="0012301E">
        <w:t xml:space="preserve"> </w:t>
      </w:r>
      <w:proofErr w:type="spellStart"/>
      <w:r w:rsidRPr="0012301E">
        <w:t>Ubuntu</w:t>
      </w:r>
      <w:proofErr w:type="spellEnd"/>
      <w:r w:rsidRPr="0012301E">
        <w:t xml:space="preserve"> Server</w:t>
      </w:r>
    </w:p>
    <w:p w:rsidR="00C41BF9" w:rsidRPr="00F7437B" w:rsidRDefault="00C41BF9" w:rsidP="00C41BF9">
      <w:pPr>
        <w:ind w:left="2381" w:hanging="2381"/>
      </w:pPr>
      <w:r>
        <w:t>Rolle/</w:t>
      </w:r>
      <w:bookmarkStart w:id="16" w:name="_Toc286936097"/>
      <w:r>
        <w:t>Verantwortlichkeiten:</w:t>
      </w:r>
      <w:r>
        <w:tab/>
        <w:t xml:space="preserve">Architektur, Serverunterhalt von </w:t>
      </w:r>
      <w:proofErr w:type="spellStart"/>
      <w:r>
        <w:t>Redmine</w:t>
      </w:r>
      <w:proofErr w:type="spellEnd"/>
      <w:r w:rsidR="007301BC">
        <w:t>, Konfigurations-</w:t>
      </w:r>
      <w:r w:rsidR="007301BC">
        <w:br/>
      </w:r>
      <w:proofErr w:type="spellStart"/>
      <w:r w:rsidR="007301BC">
        <w:t>management</w:t>
      </w:r>
      <w:proofErr w:type="spellEnd"/>
    </w:p>
    <w:p w:rsidR="00C41BF9" w:rsidRDefault="00C41BF9" w:rsidP="00C41BF9">
      <w:pPr>
        <w:ind w:left="2381" w:hanging="2381"/>
      </w:pPr>
      <w:r w:rsidRPr="00A62A1D">
        <w:t>Mailadresse :</w:t>
      </w:r>
      <w:r w:rsidRPr="00A62A1D">
        <w:tab/>
        <w:t>lelmer@hsr.ch</w:t>
      </w:r>
    </w:p>
    <w:p w:rsidR="00C41BF9" w:rsidRPr="00A62A1D" w:rsidRDefault="00C41BF9" w:rsidP="00C41BF9">
      <w:pPr>
        <w:ind w:left="2381" w:hanging="2381"/>
      </w:pPr>
      <w:r>
        <w:t>Skype Adresse:</w:t>
      </w:r>
      <w:r>
        <w:tab/>
      </w:r>
      <w:proofErr w:type="spellStart"/>
      <w:r>
        <w:t>lukas.elmer</w:t>
      </w:r>
      <w:proofErr w:type="spellEnd"/>
    </w:p>
    <w:p w:rsidR="00C41BF9" w:rsidRDefault="00C41BF9" w:rsidP="00C41BF9">
      <w:pPr>
        <w:pStyle w:val="berschrift4"/>
      </w:pPr>
      <w:bookmarkStart w:id="17" w:name="_Toc287278361"/>
      <w:bookmarkStart w:id="18" w:name="_Toc294608294"/>
      <w:bookmarkStart w:id="19" w:name="_Toc311820650"/>
      <w:r>
        <w:rPr>
          <w:noProof/>
          <w:lang w:val="en-US"/>
        </w:rPr>
        <w:drawing>
          <wp:anchor distT="0" distB="0" distL="114300" distR="114300" simplePos="0" relativeHeight="251660288" behindDoc="0" locked="0" layoutInCell="1" allowOverlap="1" wp14:anchorId="591ECC3D" wp14:editId="0D8E3799">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Christina </w:t>
      </w:r>
      <w:r w:rsidRPr="00EE4135">
        <w:t>Heidt</w:t>
      </w:r>
      <w:r>
        <w:t xml:space="preserve"> (Abk. CH)</w:t>
      </w:r>
      <w:bookmarkEnd w:id="16"/>
      <w:bookmarkEnd w:id="17"/>
      <w:bookmarkEnd w:id="18"/>
      <w:bookmarkEnd w:id="19"/>
    </w:p>
    <w:p w:rsidR="00C41BF9" w:rsidRDefault="00C41BF9" w:rsidP="00C41BF9">
      <w:pPr>
        <w:ind w:left="2381" w:hanging="2381"/>
      </w:pPr>
      <w:r>
        <w:t xml:space="preserve">Kenntnisse in: </w:t>
      </w:r>
      <w:r>
        <w:tab/>
        <w:t>Java, HTML/CSS, C++, C#, Photoshop</w:t>
      </w:r>
    </w:p>
    <w:p w:rsidR="00C41BF9" w:rsidRDefault="00C41BF9" w:rsidP="00C41BF9">
      <w:pPr>
        <w:ind w:left="2381" w:hanging="2381"/>
      </w:pPr>
      <w:r>
        <w:t>Rolle/Verantwortlichkeiten:</w:t>
      </w:r>
      <w:r>
        <w:tab/>
        <w:t>Grafisches Design, Risikomanagement</w:t>
      </w:r>
      <w:r w:rsidR="007301BC">
        <w:t xml:space="preserve">, </w:t>
      </w:r>
      <w:r w:rsidR="00A767FD" w:rsidRPr="00A767FD">
        <w:t>Anforderungen</w:t>
      </w:r>
      <w:r w:rsidR="00B10F9C">
        <w:t xml:space="preserve">, </w:t>
      </w:r>
      <w:r w:rsidR="00B10F9C">
        <w:br/>
        <w:t>Sitzungsprotokollierung</w:t>
      </w:r>
    </w:p>
    <w:p w:rsidR="00C41BF9" w:rsidRDefault="00C41BF9" w:rsidP="00C41BF9">
      <w:pPr>
        <w:ind w:left="2381" w:hanging="2381"/>
      </w:pPr>
      <w:r>
        <w:t>Mailadresse:</w:t>
      </w:r>
      <w:r>
        <w:tab/>
        <w:t>cheidt@hsr.ch</w:t>
      </w:r>
      <w:r w:rsidRPr="00FE108B">
        <w:t xml:space="preserve"> </w:t>
      </w:r>
    </w:p>
    <w:p w:rsidR="00C41BF9" w:rsidRDefault="00C41BF9" w:rsidP="00C41BF9">
      <w:pPr>
        <w:ind w:left="2381" w:hanging="2381"/>
      </w:pPr>
      <w:r>
        <w:t>Skype Adresse:</w:t>
      </w:r>
      <w:r>
        <w:tab/>
      </w:r>
      <w:proofErr w:type="spellStart"/>
      <w:r>
        <w:t>christina_heidt</w:t>
      </w:r>
      <w:proofErr w:type="spellEnd"/>
    </w:p>
    <w:p w:rsidR="00C41BF9" w:rsidRDefault="00C41BF9" w:rsidP="00C41BF9">
      <w:pPr>
        <w:pStyle w:val="berschrift4"/>
      </w:pPr>
      <w:bookmarkStart w:id="20" w:name="_Toc294608296"/>
      <w:bookmarkStart w:id="21" w:name="_Toc311820651"/>
      <w:r w:rsidRPr="00EE4135">
        <w:rPr>
          <w:noProof/>
          <w:lang w:val="en-US"/>
        </w:rPr>
        <w:drawing>
          <wp:anchor distT="0" distB="0" distL="114300" distR="114300" simplePos="0" relativeHeight="251661312" behindDoc="0" locked="0" layoutInCell="1" allowOverlap="1" wp14:anchorId="23F7B097" wp14:editId="703E59AF">
            <wp:simplePos x="0" y="0"/>
            <wp:positionH relativeFrom="column">
              <wp:posOffset>4942205</wp:posOffset>
            </wp:positionH>
            <wp:positionV relativeFrom="paragraph">
              <wp:posOffset>254000</wp:posOffset>
            </wp:positionV>
            <wp:extent cx="713188" cy="1025304"/>
            <wp:effectExtent l="19050" t="0" r="10795" b="36576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1"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Pr="00EE4135">
        <w:t>Delia</w:t>
      </w:r>
      <w:r>
        <w:t xml:space="preserve"> </w:t>
      </w:r>
      <w:proofErr w:type="spellStart"/>
      <w:r>
        <w:t>Treichler</w:t>
      </w:r>
      <w:proofErr w:type="spellEnd"/>
      <w:r>
        <w:t xml:space="preserve"> (Abk. DT)</w:t>
      </w:r>
      <w:bookmarkEnd w:id="20"/>
      <w:bookmarkEnd w:id="21"/>
    </w:p>
    <w:p w:rsidR="00C41BF9" w:rsidRDefault="00C41BF9" w:rsidP="00C41BF9">
      <w:pPr>
        <w:ind w:left="2381" w:hanging="2381"/>
      </w:pPr>
      <w:r>
        <w:t xml:space="preserve">Kenntnisse in: </w:t>
      </w:r>
      <w:r>
        <w:tab/>
        <w:t>Java, HTML/CSS, C++, C#</w:t>
      </w:r>
    </w:p>
    <w:p w:rsidR="00C41BF9" w:rsidRDefault="00C41BF9" w:rsidP="00C41BF9">
      <w:pPr>
        <w:ind w:left="2381" w:hanging="2381"/>
      </w:pPr>
      <w:r>
        <w:t>Rolle/Verantwortlichkeiten:</w:t>
      </w:r>
      <w:r>
        <w:tab/>
        <w:t>Überwachung und Erstellung Projektplan, Teamsitzungen</w:t>
      </w:r>
      <w:r w:rsidR="00226DD8">
        <w:t xml:space="preserve">, </w:t>
      </w:r>
      <w:r w:rsidR="00226DD8">
        <w:br/>
      </w:r>
      <w:proofErr w:type="spellStart"/>
      <w:r w:rsidR="00226DD8" w:rsidRPr="00226DD8">
        <w:t>Usability</w:t>
      </w:r>
      <w:proofErr w:type="spellEnd"/>
      <w:r w:rsidR="00226DD8" w:rsidRPr="00226DD8">
        <w:t>-Tests</w:t>
      </w:r>
    </w:p>
    <w:p w:rsidR="00C41BF9" w:rsidRPr="0070556A" w:rsidRDefault="00C41BF9" w:rsidP="00C41BF9">
      <w:pPr>
        <w:ind w:left="2381" w:hanging="2381"/>
        <w:rPr>
          <w:lang w:val="fr-CH"/>
        </w:rPr>
      </w:pPr>
      <w:proofErr w:type="spellStart"/>
      <w:r w:rsidRPr="0070556A">
        <w:rPr>
          <w:lang w:val="fr-CH"/>
        </w:rPr>
        <w:t>Mailadresse</w:t>
      </w:r>
      <w:proofErr w:type="spellEnd"/>
      <w:r w:rsidRPr="0070556A">
        <w:rPr>
          <w:lang w:val="fr-CH"/>
        </w:rPr>
        <w:t>:</w:t>
      </w:r>
      <w:r w:rsidRPr="0070556A">
        <w:rPr>
          <w:lang w:val="fr-CH"/>
        </w:rPr>
        <w:tab/>
        <w:t xml:space="preserve">dtreichler@hsr.ch </w:t>
      </w:r>
    </w:p>
    <w:p w:rsidR="00C41BF9" w:rsidRPr="0070556A" w:rsidRDefault="00C41BF9" w:rsidP="00C41BF9">
      <w:pPr>
        <w:ind w:left="2381" w:hanging="2381"/>
        <w:rPr>
          <w:lang w:val="fr-CH"/>
        </w:rPr>
      </w:pPr>
      <w:r w:rsidRPr="0070556A">
        <w:rPr>
          <w:lang w:val="fr-CH"/>
        </w:rPr>
        <w:t>Skype Adresse:</w:t>
      </w:r>
      <w:r w:rsidRPr="0070556A">
        <w:rPr>
          <w:lang w:val="fr-CH"/>
        </w:rPr>
        <w:tab/>
      </w:r>
      <w:proofErr w:type="spellStart"/>
      <w:r w:rsidRPr="0070556A">
        <w:rPr>
          <w:lang w:val="fr-CH"/>
        </w:rPr>
        <w:t>de-lia</w:t>
      </w:r>
      <w:proofErr w:type="spellEnd"/>
    </w:p>
    <w:p w:rsidR="00C41BF9" w:rsidRPr="0070556A" w:rsidRDefault="00C41BF9" w:rsidP="00C41BF9">
      <w:pPr>
        <w:rPr>
          <w:lang w:val="fr-CH"/>
        </w:rPr>
      </w:pPr>
    </w:p>
    <w:p w:rsidR="00C41BF9" w:rsidRPr="0070556A" w:rsidRDefault="00C41BF9" w:rsidP="00C41BF9">
      <w:pPr>
        <w:rPr>
          <w:rFonts w:asciiTheme="majorHAnsi" w:hAnsiTheme="majorHAnsi"/>
          <w:b/>
          <w:bCs/>
          <w:color w:val="4F4F59"/>
          <w:spacing w:val="15"/>
          <w:sz w:val="24"/>
          <w:szCs w:val="22"/>
          <w:lang w:val="fr-CH"/>
        </w:rPr>
      </w:pPr>
      <w:r w:rsidRPr="0070556A">
        <w:rPr>
          <w:lang w:val="fr-CH"/>
        </w:rPr>
        <w:br w:type="page"/>
      </w:r>
    </w:p>
    <w:p w:rsidR="00C41BF9" w:rsidRPr="00C41BF9" w:rsidRDefault="00C41BF9" w:rsidP="004D66F3">
      <w:pPr>
        <w:rPr>
          <w:lang w:val="fr-CH"/>
        </w:rPr>
      </w:pPr>
    </w:p>
    <w:p w:rsidR="00C41BF9" w:rsidRDefault="00C41BF9" w:rsidP="00C41BF9">
      <w:pPr>
        <w:pStyle w:val="berschrift2"/>
      </w:pPr>
      <w:bookmarkStart w:id="22" w:name="_Ref305340545"/>
      <w:bookmarkStart w:id="23" w:name="_Ref305340551"/>
      <w:bookmarkStart w:id="24" w:name="_Toc311820652"/>
      <w:r>
        <w:t>Risiken</w:t>
      </w:r>
      <w:bookmarkEnd w:id="22"/>
      <w:bookmarkEnd w:id="23"/>
      <w:bookmarkEnd w:id="24"/>
    </w:p>
    <w:p w:rsidR="00C41BF9" w:rsidRDefault="00C41BF9" w:rsidP="00C41BF9">
      <w:r>
        <w:t>Das Risikomanagement befindet sich im Anhang</w:t>
      </w:r>
      <w:r w:rsidR="00FA6AAC">
        <w:t xml:space="preserve"> (siehe TODO)</w:t>
      </w:r>
      <w:r>
        <w:t>.</w:t>
      </w:r>
    </w:p>
    <w:p w:rsidR="004D66F3" w:rsidRDefault="004D66F3" w:rsidP="004D66F3"/>
    <w:p w:rsidR="005423E1" w:rsidRDefault="005423E1">
      <w:pPr>
        <w:rPr>
          <w:rFonts w:asciiTheme="majorHAnsi" w:hAnsiTheme="majorHAnsi"/>
          <w:b/>
          <w:color w:val="FFFFFF" w:themeColor="background1"/>
          <w:spacing w:val="15"/>
          <w:sz w:val="24"/>
          <w:szCs w:val="22"/>
        </w:rPr>
      </w:pPr>
      <w:bookmarkStart w:id="25" w:name="_Ref304898017"/>
      <w:bookmarkStart w:id="26" w:name="_Ref304898023"/>
      <w:bookmarkStart w:id="27" w:name="_Toc311820653"/>
      <w:r>
        <w:br w:type="page"/>
      </w:r>
    </w:p>
    <w:p w:rsidR="005423E1" w:rsidRDefault="005423E1" w:rsidP="005423E1">
      <w:pPr>
        <w:pStyle w:val="berschrift2"/>
      </w:pPr>
      <w:bookmarkStart w:id="28" w:name="_Ref317856722"/>
      <w:r>
        <w:lastRenderedPageBreak/>
        <w:t>Vorgehensmodell</w:t>
      </w:r>
      <w:bookmarkEnd w:id="25"/>
      <w:bookmarkEnd w:id="26"/>
      <w:bookmarkEnd w:id="27"/>
      <w:bookmarkEnd w:id="28"/>
    </w:p>
    <w:p w:rsidR="005423E1" w:rsidRDefault="005423E1" w:rsidP="005423E1">
      <w:r>
        <w:t>F</w:t>
      </w:r>
      <w:r w:rsidRPr="004B2AD9">
        <w:t xml:space="preserve">ür das Projekt </w:t>
      </w:r>
      <w:r>
        <w:t>Video Wall</w:t>
      </w:r>
      <w:r w:rsidRPr="004B2AD9">
        <w:t xml:space="preserve"> wird hauptsächlich der </w:t>
      </w:r>
      <w:r>
        <w:t xml:space="preserve">Ansatz von </w:t>
      </w:r>
      <w:proofErr w:type="spellStart"/>
      <w:r>
        <w:t>Scrum</w:t>
      </w:r>
      <w:proofErr w:type="spellEnd"/>
      <w:r>
        <w:t xml:space="preserve"> verfolgt, weil dieses Vorgehensmodell</w:t>
      </w:r>
      <w:r w:rsidRPr="004B2AD9">
        <w:t xml:space="preserve"> </w:t>
      </w:r>
      <w:r>
        <w:t>auf die Eigen</w:t>
      </w:r>
      <w:r w:rsidRPr="004B2AD9">
        <w:t xml:space="preserve">organisation der einzelnen </w:t>
      </w:r>
      <w:r>
        <w:t xml:space="preserve">Teammitglieder ausgerichtet und äusserst produktiv ist, da Overhead </w:t>
      </w:r>
      <w:proofErr w:type="spellStart"/>
      <w:r>
        <w:t>so weit</w:t>
      </w:r>
      <w:proofErr w:type="spellEnd"/>
      <w:r>
        <w:t xml:space="preserve"> wie möglich reduziert wird.</w:t>
      </w:r>
    </w:p>
    <w:p w:rsidR="005423E1" w:rsidRDefault="005423E1" w:rsidP="005423E1">
      <w:r>
        <w:t xml:space="preserve">Die nachfolgende Tabelle zeigt auf, welche Elemente (Rollen, Meetings und Artefakte) von </w:t>
      </w:r>
      <w:proofErr w:type="spellStart"/>
      <w:r>
        <w:t>Scrum</w:t>
      </w:r>
      <w:proofErr w:type="spellEnd"/>
      <w:r>
        <w:t xml:space="preserve"> wie gehandhabt werden.</w:t>
      </w:r>
    </w:p>
    <w:tbl>
      <w:tblPr>
        <w:tblStyle w:val="MittlereSchattierung1-Akzent1"/>
        <w:tblW w:w="0" w:type="auto"/>
        <w:tblInd w:w="108" w:type="dxa"/>
        <w:tblLook w:val="04A0" w:firstRow="1" w:lastRow="0" w:firstColumn="1" w:lastColumn="0" w:noHBand="0" w:noVBand="1"/>
      </w:tblPr>
      <w:tblGrid>
        <w:gridCol w:w="1985"/>
        <w:gridCol w:w="7195"/>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Default="005423E1" w:rsidP="00633910">
            <w:proofErr w:type="spellStart"/>
            <w:r>
              <w:t>Scrum</w:t>
            </w:r>
            <w:proofErr w:type="spellEnd"/>
            <w:r>
              <w:t>-Element</w:t>
            </w:r>
          </w:p>
        </w:tc>
        <w:tc>
          <w:tcPr>
            <w:tcW w:w="7195" w:type="dxa"/>
          </w:tcPr>
          <w:p w:rsidR="005423E1" w:rsidRPr="004B2AD9" w:rsidRDefault="005423E1" w:rsidP="00633910">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Rollen</w:t>
            </w:r>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p>
        </w:tc>
      </w:tr>
      <w:tr w:rsidR="005423E1" w:rsidRPr="00F9181E"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A11602" w:rsidRDefault="005423E1" w:rsidP="00633910">
            <w:pPr>
              <w:rPr>
                <w:b w:val="0"/>
              </w:rPr>
            </w:pPr>
            <w:proofErr w:type="spellStart"/>
            <w:r w:rsidRPr="00A11602">
              <w:rPr>
                <w:b w:val="0"/>
              </w:rPr>
              <w:t>Product</w:t>
            </w:r>
            <w:proofErr w:type="spellEnd"/>
            <w:r w:rsidRPr="00A11602">
              <w:rPr>
                <w:b w:val="0"/>
              </w:rPr>
              <w:t xml:space="preserve"> </w:t>
            </w:r>
            <w:proofErr w:type="spellStart"/>
            <w:r w:rsidRPr="00A11602">
              <w:rPr>
                <w:b w:val="0"/>
              </w:rPr>
              <w:t>Owner</w:t>
            </w:r>
            <w:proofErr w:type="spellEnd"/>
            <w:r w:rsidRPr="00A11602">
              <w:rPr>
                <w:b w:val="0"/>
              </w:rPr>
              <w:t xml:space="preserve">, </w:t>
            </w:r>
            <w:proofErr w:type="spellStart"/>
            <w:r w:rsidRPr="00A11602">
              <w:rPr>
                <w:b w:val="0"/>
              </w:rPr>
              <w:t>Scrum</w:t>
            </w:r>
            <w:proofErr w:type="spellEnd"/>
            <w:r w:rsidRPr="00A11602">
              <w:rPr>
                <w:b w:val="0"/>
              </w:rPr>
              <w:t xml:space="preserve"> Master</w:t>
            </w:r>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 xml:space="preserve">Diese Rollen können personalbedingt nicht besetzt werden. Die Aufgaben des </w:t>
            </w:r>
            <w:proofErr w:type="spellStart"/>
            <w:r>
              <w:t>Product</w:t>
            </w:r>
            <w:proofErr w:type="spellEnd"/>
            <w:r>
              <w:t xml:space="preserve"> </w:t>
            </w:r>
            <w:proofErr w:type="spellStart"/>
            <w:r>
              <w:t>Owners</w:t>
            </w:r>
            <w:proofErr w:type="spellEnd"/>
            <w:r>
              <w:t xml:space="preserve"> und des </w:t>
            </w:r>
            <w:proofErr w:type="spellStart"/>
            <w:r>
              <w:t>Scrum</w:t>
            </w:r>
            <w:proofErr w:type="spellEnd"/>
            <w:r>
              <w:t xml:space="preserve"> Masters werden vom Entwicklungsteam übernommen.</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t>Meetings</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Sprint Planung</w:t>
            </w:r>
          </w:p>
        </w:tc>
        <w:tc>
          <w:tcPr>
            <w:tcW w:w="7195" w:type="dxa"/>
          </w:tcPr>
          <w:p w:rsidR="005423E1" w:rsidRPr="004B3594" w:rsidRDefault="005423E1" w:rsidP="0088062B">
            <w:pPr>
              <w:cnfStyle w:val="000000010000" w:firstRow="0" w:lastRow="0" w:firstColumn="0" w:lastColumn="0" w:oddVBand="0" w:evenVBand="0" w:oddHBand="0" w:evenHBand="1" w:firstRowFirstColumn="0" w:firstRowLastColumn="0" w:lastRowFirstColumn="0" w:lastRowLastColumn="0"/>
            </w:pPr>
            <w:r w:rsidRPr="004B3594">
              <w:t xml:space="preserve">Die Planung des </w:t>
            </w:r>
            <w:r>
              <w:t xml:space="preserve">Sprints wird zu </w:t>
            </w:r>
            <w:r w:rsidR="0088062B">
              <w:t>Beginn</w:t>
            </w:r>
            <w:r>
              <w:t xml:space="preserve"> des </w:t>
            </w:r>
            <w:r w:rsidR="0088062B">
              <w:t>jeweiligen</w:t>
            </w:r>
            <w:r>
              <w:t xml:space="preserve"> Sprints durchgeführt.</w:t>
            </w:r>
            <w:r w:rsidR="0088062B">
              <w:t xml:space="preserve"> Termin: Freitag, 13.00-13.30: Sprintplanung des nächsten Sprints</w:t>
            </w:r>
          </w:p>
        </w:tc>
      </w:tr>
      <w:tr w:rsidR="005423E1" w:rsidRPr="004B35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 xml:space="preserve">Daily </w:t>
            </w:r>
            <w:proofErr w:type="spellStart"/>
            <w:r w:rsidRPr="004B3594">
              <w:rPr>
                <w:b w:val="0"/>
              </w:rPr>
              <w:t>Scrum</w:t>
            </w:r>
            <w:proofErr w:type="spellEnd"/>
          </w:p>
        </w:tc>
        <w:tc>
          <w:tcPr>
            <w:tcW w:w="7195" w:type="dxa"/>
          </w:tcPr>
          <w:p w:rsidR="0088062B" w:rsidRDefault="005423E1" w:rsidP="0088062B">
            <w:pPr>
              <w:cnfStyle w:val="000000100000" w:firstRow="0" w:lastRow="0" w:firstColumn="0" w:lastColumn="0" w:oddVBand="0" w:evenVBand="0" w:oddHBand="1" w:evenHBand="0" w:firstRowFirstColumn="0" w:firstRowLastColumn="0" w:lastRowFirstColumn="0" w:lastRowLastColumn="0"/>
            </w:pPr>
            <w:r w:rsidRPr="004B3594">
              <w:t>Das Meeting wird</w:t>
            </w:r>
            <w:r w:rsidR="0088062B">
              <w:t xml:space="preserve"> zu folgenden Zeiten durchgeführt:</w:t>
            </w:r>
          </w:p>
          <w:p w:rsidR="0088062B" w:rsidRDefault="0088062B" w:rsidP="0088062B">
            <w:pPr>
              <w:cnfStyle w:val="000000100000" w:firstRow="0" w:lastRow="0" w:firstColumn="0" w:lastColumn="0" w:oddVBand="0" w:evenVBand="0" w:oddHBand="1" w:evenHBand="0" w:firstRowFirstColumn="0" w:firstRowLastColumn="0" w:lastRowFirstColumn="0" w:lastRowLastColumn="0"/>
            </w:pPr>
            <w:r>
              <w:t xml:space="preserve">Dienstag, 9.50-10.10: Daily </w:t>
            </w:r>
            <w:proofErr w:type="spellStart"/>
            <w:r>
              <w:t>Scrum</w:t>
            </w:r>
            <w:proofErr w:type="spellEnd"/>
          </w:p>
          <w:p w:rsidR="00310D87" w:rsidRPr="004B3594" w:rsidRDefault="00443EFD" w:rsidP="00443EFD">
            <w:pPr>
              <w:cnfStyle w:val="000000100000" w:firstRow="0" w:lastRow="0" w:firstColumn="0" w:lastColumn="0" w:oddVBand="0" w:evenVBand="0" w:oddHBand="1" w:evenHBand="0" w:firstRowFirstColumn="0" w:firstRowLastColumn="0" w:lastRowFirstColumn="0" w:lastRowLastColumn="0"/>
            </w:pPr>
            <w:r>
              <w:t>Donnerstag, 10.20-10.4</w:t>
            </w:r>
            <w:r w:rsidR="0088062B">
              <w:t xml:space="preserve">0: Daily </w:t>
            </w:r>
            <w:proofErr w:type="spellStart"/>
            <w:r w:rsidR="0088062B">
              <w:t>Scrum</w:t>
            </w:r>
            <w:proofErr w:type="spellEnd"/>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Pr>
                <w:b w:val="0"/>
                <w:lang w:val="en-US"/>
              </w:rPr>
              <w:t>Sprint Review</w:t>
            </w:r>
          </w:p>
        </w:tc>
        <w:tc>
          <w:tcPr>
            <w:tcW w:w="7195" w:type="dxa"/>
          </w:tcPr>
          <w:p w:rsidR="005423E1" w:rsidRPr="00D407C7" w:rsidRDefault="005423E1" w:rsidP="00633910">
            <w:pPr>
              <w:cnfStyle w:val="000000010000" w:firstRow="0" w:lastRow="0" w:firstColumn="0" w:lastColumn="0" w:oddVBand="0" w:evenVBand="0" w:oddHBand="0" w:evenHBand="1" w:firstRowFirstColumn="0" w:firstRowLastColumn="0" w:lastRowFirstColumn="0" w:lastRowLastColumn="0"/>
            </w:pPr>
            <w:r w:rsidRPr="00D407C7">
              <w:t>Das Review Meeting findet jeweils am letzten Tag des aktuellen Sprints statt.</w:t>
            </w:r>
            <w:r w:rsidR="001D254A">
              <w:t xml:space="preserve"> (</w:t>
            </w:r>
            <w:r w:rsidR="001D254A" w:rsidRPr="00310D87">
              <w:t>Freitag, 10.10-10.30: Vorbereitung, Vorbesprechung Meeting</w:t>
            </w:r>
            <w:r w:rsidR="001D254A">
              <w: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Artefakte</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proofErr w:type="spellStart"/>
            <w:r w:rsidRPr="004B3594">
              <w:rPr>
                <w:b w:val="0"/>
              </w:rPr>
              <w:t>Product</w:t>
            </w:r>
            <w:proofErr w:type="spellEnd"/>
            <w:r w:rsidRPr="004B3594">
              <w:rPr>
                <w:b w:val="0"/>
              </w:rPr>
              <w:t xml:space="preserve"> </w:t>
            </w:r>
            <w:proofErr w:type="spellStart"/>
            <w:r w:rsidRPr="004B3594">
              <w:rPr>
                <w:b w:val="0"/>
              </w:rPr>
              <w:t>Backlog</w:t>
            </w:r>
            <w:proofErr w:type="spellEnd"/>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 xml:space="preserve">Die Anforderungen an das Produkt sind als Tickets </w:t>
            </w:r>
            <w:proofErr w:type="gramStart"/>
            <w:r>
              <w:t>im</w:t>
            </w:r>
            <w:proofErr w:type="gramEnd"/>
            <w:r>
              <w:t xml:space="preserve"> </w:t>
            </w:r>
            <w:proofErr w:type="spellStart"/>
            <w:r>
              <w:t>Redmine</w:t>
            </w:r>
            <w:proofErr w:type="spellEnd"/>
            <w:r>
              <w:t xml:space="preserve"> erfasst. Die Schätzung des Aufwands geschieht für jede Anforderung auf dem entsprechenden Ticket nach dem Modell </w:t>
            </w:r>
            <w:proofErr w:type="spellStart"/>
            <w:r>
              <w:t>Planning</w:t>
            </w:r>
            <w:proofErr w:type="spellEnd"/>
            <w:r>
              <w:t xml:space="preserve"> Poker.</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 xml:space="preserve">Sprint </w:t>
            </w:r>
            <w:proofErr w:type="spellStart"/>
            <w:r w:rsidRPr="004B3594">
              <w:rPr>
                <w:b w:val="0"/>
              </w:rPr>
              <w:t>Backlog</w:t>
            </w:r>
            <w:proofErr w:type="spellEnd"/>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rsidRPr="00397694">
              <w:t xml:space="preserve">Die für </w:t>
            </w:r>
            <w:r>
              <w:t>einen</w:t>
            </w:r>
            <w:r w:rsidRPr="00397694">
              <w:t xml:space="preserve"> Sprint</w:t>
            </w:r>
            <w:r>
              <w:t xml:space="preserve"> geplanten Aufgaben existieren </w:t>
            </w:r>
            <w:proofErr w:type="gramStart"/>
            <w:r>
              <w:t>im</w:t>
            </w:r>
            <w:proofErr w:type="gramEnd"/>
            <w:r>
              <w:t xml:space="preserve"> </w:t>
            </w:r>
            <w:proofErr w:type="spellStart"/>
            <w:r>
              <w:t>Redmine</w:t>
            </w:r>
            <w:proofErr w:type="spellEnd"/>
            <w:r>
              <w:t xml:space="preserve"> als Ticket, welche dem jeweiligen Sprint zugeordnet sind. Der Restaufwand, der für eine einzelne Aufgabe noch benötigt wird, ist über die Differenz der geschätzten und bisher gebuchten Zeit ersichtlich.</w:t>
            </w:r>
            <w:r>
              <w:br/>
              <w:t xml:space="preserve">Gleichzeitig dient das </w:t>
            </w:r>
            <w:proofErr w:type="spellStart"/>
            <w:r>
              <w:t>Redmine</w:t>
            </w:r>
            <w:proofErr w:type="spellEnd"/>
            <w:r>
              <w:t xml:space="preserve"> als Ersatz für das Taskboard.</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proofErr w:type="spellStart"/>
            <w:r w:rsidRPr="004B3594">
              <w:rPr>
                <w:b w:val="0"/>
                <w:lang w:val="en-US"/>
              </w:rPr>
              <w:t>Burndown</w:t>
            </w:r>
            <w:proofErr w:type="spellEnd"/>
            <w:r w:rsidRPr="004B3594">
              <w:rPr>
                <w:b w:val="0"/>
                <w:lang w:val="en-US"/>
              </w:rPr>
              <w:t>-Charts</w:t>
            </w:r>
          </w:p>
        </w:tc>
        <w:tc>
          <w:tcPr>
            <w:tcW w:w="7195" w:type="dxa"/>
          </w:tcPr>
          <w:p w:rsidR="005423E1" w:rsidRPr="00397694" w:rsidRDefault="005423E1" w:rsidP="00633910">
            <w:pPr>
              <w:cnfStyle w:val="000000010000" w:firstRow="0" w:lastRow="0" w:firstColumn="0" w:lastColumn="0" w:oddVBand="0" w:evenVBand="0" w:oddHBand="0" w:evenHBand="1" w:firstRowFirstColumn="0" w:firstRowLastColumn="0" w:lastRowFirstColumn="0" w:lastRowLastColumn="0"/>
            </w:pPr>
            <w:r>
              <w:t xml:space="preserve">Das Gantt-Diagramm, welches sich </w:t>
            </w:r>
            <w:proofErr w:type="gramStart"/>
            <w:r>
              <w:t>im</w:t>
            </w:r>
            <w:proofErr w:type="gramEnd"/>
            <w:r>
              <w:t xml:space="preserve"> </w:t>
            </w:r>
            <w:proofErr w:type="spellStart"/>
            <w:r>
              <w:t>Redmine</w:t>
            </w:r>
            <w:proofErr w:type="spellEnd"/>
            <w:r>
              <w:t xml:space="preserve"> anzeigen lässt, erübrigt einen </w:t>
            </w:r>
            <w:proofErr w:type="spellStart"/>
            <w:r>
              <w:t>Burndown</w:t>
            </w:r>
            <w:proofErr w:type="spellEnd"/>
            <w:r>
              <w:t>-Chart.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sidRPr="004B3594">
              <w:rPr>
                <w:b w:val="0"/>
                <w:lang w:val="en-US"/>
              </w:rPr>
              <w:t>Impediment Backlog</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pPr>
            <w:r>
              <w:t xml:space="preserve">Im </w:t>
            </w:r>
            <w:proofErr w:type="spellStart"/>
            <w:r>
              <w:t>Redmine</w:t>
            </w:r>
            <w:proofErr w:type="spellEnd"/>
            <w:r>
              <w:t xml:space="preserve"> Wiki besteht eine Seite zur Eintragung von Hindernissen und Problemen des Projektes.</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proofErr w:type="spellStart"/>
            <w:r>
              <w:rPr>
                <w:b w:val="0"/>
                <w:lang w:val="en-US"/>
              </w:rPr>
              <w:t>Releaseplan</w:t>
            </w:r>
            <w:proofErr w:type="spellEnd"/>
          </w:p>
        </w:tc>
        <w:tc>
          <w:tcPr>
            <w:tcW w:w="7195" w:type="dxa"/>
          </w:tcPr>
          <w:p w:rsidR="005423E1" w:rsidRPr="00397694" w:rsidRDefault="005423E1" w:rsidP="005423E1">
            <w:pPr>
              <w:cnfStyle w:val="000000010000" w:firstRow="0" w:lastRow="0" w:firstColumn="0" w:lastColumn="0" w:oddVBand="0" w:evenVBand="0" w:oddHBand="0" w:evenHBand="1" w:firstRowFirstColumn="0" w:firstRowLastColumn="0" w:lastRowFirstColumn="0" w:lastRowLastColumn="0"/>
            </w:pPr>
            <w:r>
              <w:t xml:space="preserve">Die Tickets </w:t>
            </w:r>
            <w:proofErr w:type="gramStart"/>
            <w:r>
              <w:t>im</w:t>
            </w:r>
            <w:proofErr w:type="gramEnd"/>
            <w:r>
              <w:t xml:space="preserve"> </w:t>
            </w:r>
            <w:proofErr w:type="spellStart"/>
            <w:r>
              <w:t>Redmine</w:t>
            </w:r>
            <w:proofErr w:type="spellEnd"/>
            <w:r>
              <w:t xml:space="preserve"> bieten einen Überblick über den Zeitplan und die Termine/Meetings. Die erwartete Anzahl Sprints ist unter Roadmap ersichtlich. Für die Behandlung von Risiken siehe Unterkapitel </w:t>
            </w:r>
            <w:r>
              <w:fldChar w:fldCharType="begin"/>
            </w:r>
            <w:r>
              <w:instrText xml:space="preserve"> REF _Ref305340545 \r \h </w:instrText>
            </w:r>
            <w:r>
              <w:fldChar w:fldCharType="separate"/>
            </w:r>
            <w:r>
              <w:t>I.4</w:t>
            </w:r>
            <w:r>
              <w:fldChar w:fldCharType="end"/>
            </w:r>
            <w:r>
              <w:t xml:space="preserve"> </w:t>
            </w:r>
            <w:r>
              <w:fldChar w:fldCharType="begin"/>
            </w:r>
            <w:r>
              <w:instrText xml:space="preserve"> REF _Ref305340545 \h </w:instrText>
            </w:r>
            <w:r>
              <w:fldChar w:fldCharType="separate"/>
            </w:r>
            <w:r>
              <w:t>Risiken</w:t>
            </w:r>
            <w:r>
              <w:fldChar w:fldCharType="end"/>
            </w:r>
            <w:r>
              <w:t>.</w:t>
            </w:r>
          </w:p>
        </w:tc>
      </w:tr>
    </w:tbl>
    <w:p w:rsidR="005423E1" w:rsidRPr="00D407C7" w:rsidRDefault="005423E1" w:rsidP="005423E1"/>
    <w:p w:rsidR="005423E1" w:rsidRPr="00AE21AF" w:rsidRDefault="005423E1" w:rsidP="005423E1">
      <w:r>
        <w:t>Das Verfassen formaler Dokumente sowie die Erstellung eines Architekturprototyps sind dem Vorgehensmodell RUP entnommen.</w:t>
      </w:r>
    </w:p>
    <w:p w:rsidR="005423E1" w:rsidRPr="00C41BF9" w:rsidRDefault="005423E1" w:rsidP="004D66F3">
      <w:bookmarkStart w:id="29" w:name="_GoBack"/>
      <w:bookmarkEnd w:id="29"/>
    </w:p>
    <w:sectPr w:rsidR="005423E1" w:rsidRPr="00C41BF9" w:rsidSect="001E53C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19D" w:rsidRDefault="005B219D" w:rsidP="008F2373">
      <w:pPr>
        <w:spacing w:after="0"/>
      </w:pPr>
      <w:r>
        <w:separator/>
      </w:r>
    </w:p>
  </w:endnote>
  <w:endnote w:type="continuationSeparator" w:id="0">
    <w:p w:rsidR="005B219D" w:rsidRDefault="005B219D"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uzeile"/>
    </w:pPr>
    <w:r>
      <w:t>Video Wall</w:t>
    </w:r>
    <w:r w:rsidR="001A4E0E">
      <w:t xml:space="preserve"> - </w:t>
    </w:r>
    <w:r w:rsidR="001A4E0E" w:rsidRPr="001A4E0E">
      <w:t>Projektmanagement</w:t>
    </w:r>
    <w:r w:rsidR="008F2373" w:rsidRPr="005E2896">
      <w:tab/>
    </w:r>
    <w:r w:rsidR="00AF4AE0">
      <w:fldChar w:fldCharType="begin"/>
    </w:r>
    <w:r w:rsidR="002E65A6">
      <w:instrText xml:space="preserve"> DATE  \@ "d. MMMM yyyy"  \* MERGEFORMAT </w:instrText>
    </w:r>
    <w:r w:rsidR="00AF4AE0">
      <w:fldChar w:fldCharType="separate"/>
    </w:r>
    <w:r w:rsidR="00152740">
      <w:rPr>
        <w:noProof/>
      </w:rPr>
      <w:t>19. April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152740" w:rsidRPr="00152740">
      <w:rPr>
        <w:b/>
        <w:noProof/>
        <w:lang w:val="de-DE"/>
      </w:rPr>
      <w:t>5</w:t>
    </w:r>
    <w:r w:rsidR="00AF4AE0">
      <w:rPr>
        <w:b/>
      </w:rPr>
      <w:fldChar w:fldCharType="end"/>
    </w:r>
    <w:r w:rsidR="008F2373">
      <w:rPr>
        <w:lang w:val="de-DE"/>
      </w:rPr>
      <w:t xml:space="preserve"> von </w:t>
    </w:r>
    <w:fldSimple w:instr="NUMPAGES  \* Arabic  \* MERGEFORMAT">
      <w:r w:rsidR="00152740" w:rsidRPr="00152740">
        <w:rPr>
          <w:b/>
          <w:noProof/>
          <w:lang w:val="de-DE"/>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19D" w:rsidRDefault="005B219D" w:rsidP="008F2373">
      <w:pPr>
        <w:spacing w:after="0"/>
      </w:pPr>
      <w:r>
        <w:separator/>
      </w:r>
    </w:p>
  </w:footnote>
  <w:footnote w:type="continuationSeparator" w:id="0">
    <w:p w:rsidR="005B219D" w:rsidRDefault="005B219D"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Kopfzeile"/>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17D"/>
    <w:rsid w:val="0003203E"/>
    <w:rsid w:val="00085D26"/>
    <w:rsid w:val="000917AE"/>
    <w:rsid w:val="00097AB6"/>
    <w:rsid w:val="000A2C34"/>
    <w:rsid w:val="000B1504"/>
    <w:rsid w:val="000B658F"/>
    <w:rsid w:val="000E71F7"/>
    <w:rsid w:val="00152740"/>
    <w:rsid w:val="001609C2"/>
    <w:rsid w:val="00185AA4"/>
    <w:rsid w:val="0019549C"/>
    <w:rsid w:val="001A4E0E"/>
    <w:rsid w:val="001D17F5"/>
    <w:rsid w:val="001D254A"/>
    <w:rsid w:val="001E53C4"/>
    <w:rsid w:val="001F1125"/>
    <w:rsid w:val="001F2A8C"/>
    <w:rsid w:val="001F61F8"/>
    <w:rsid w:val="00214F45"/>
    <w:rsid w:val="00223137"/>
    <w:rsid w:val="00225791"/>
    <w:rsid w:val="00226DD8"/>
    <w:rsid w:val="00241093"/>
    <w:rsid w:val="002433A7"/>
    <w:rsid w:val="0026560F"/>
    <w:rsid w:val="00283C40"/>
    <w:rsid w:val="002840DC"/>
    <w:rsid w:val="002B6D39"/>
    <w:rsid w:val="002E16A4"/>
    <w:rsid w:val="002E65A6"/>
    <w:rsid w:val="002F28DD"/>
    <w:rsid w:val="00310D87"/>
    <w:rsid w:val="00353578"/>
    <w:rsid w:val="003A0ADD"/>
    <w:rsid w:val="003A5C55"/>
    <w:rsid w:val="003C3BB7"/>
    <w:rsid w:val="003D2857"/>
    <w:rsid w:val="003E40FB"/>
    <w:rsid w:val="00402E1C"/>
    <w:rsid w:val="00443EFD"/>
    <w:rsid w:val="00481AD8"/>
    <w:rsid w:val="004855DD"/>
    <w:rsid w:val="00496465"/>
    <w:rsid w:val="004A070C"/>
    <w:rsid w:val="004D66F3"/>
    <w:rsid w:val="00512A5F"/>
    <w:rsid w:val="005423E1"/>
    <w:rsid w:val="005532E5"/>
    <w:rsid w:val="00560405"/>
    <w:rsid w:val="0059202A"/>
    <w:rsid w:val="005B081C"/>
    <w:rsid w:val="005B219D"/>
    <w:rsid w:val="005E1D61"/>
    <w:rsid w:val="005E2896"/>
    <w:rsid w:val="005E3310"/>
    <w:rsid w:val="005E6C04"/>
    <w:rsid w:val="006156A4"/>
    <w:rsid w:val="006211F6"/>
    <w:rsid w:val="00651384"/>
    <w:rsid w:val="006656CD"/>
    <w:rsid w:val="0068440F"/>
    <w:rsid w:val="00687113"/>
    <w:rsid w:val="006939B6"/>
    <w:rsid w:val="00695F14"/>
    <w:rsid w:val="006C6507"/>
    <w:rsid w:val="006F0BE2"/>
    <w:rsid w:val="006F2255"/>
    <w:rsid w:val="007301BC"/>
    <w:rsid w:val="00734EA6"/>
    <w:rsid w:val="0075029B"/>
    <w:rsid w:val="007537D1"/>
    <w:rsid w:val="00760725"/>
    <w:rsid w:val="007A158A"/>
    <w:rsid w:val="007B442E"/>
    <w:rsid w:val="007B716D"/>
    <w:rsid w:val="007D405F"/>
    <w:rsid w:val="00844ADD"/>
    <w:rsid w:val="0086458E"/>
    <w:rsid w:val="00870C31"/>
    <w:rsid w:val="008722E3"/>
    <w:rsid w:val="0088062B"/>
    <w:rsid w:val="00887085"/>
    <w:rsid w:val="008A4E18"/>
    <w:rsid w:val="008C54BF"/>
    <w:rsid w:val="008E328B"/>
    <w:rsid w:val="008F2373"/>
    <w:rsid w:val="009030F0"/>
    <w:rsid w:val="00921794"/>
    <w:rsid w:val="009303F0"/>
    <w:rsid w:val="00952B86"/>
    <w:rsid w:val="00954D75"/>
    <w:rsid w:val="00976450"/>
    <w:rsid w:val="009962A5"/>
    <w:rsid w:val="009A48A3"/>
    <w:rsid w:val="009E072F"/>
    <w:rsid w:val="009E58E4"/>
    <w:rsid w:val="00A06B4F"/>
    <w:rsid w:val="00A53880"/>
    <w:rsid w:val="00A611DF"/>
    <w:rsid w:val="00A767FD"/>
    <w:rsid w:val="00AB21BC"/>
    <w:rsid w:val="00AB51D5"/>
    <w:rsid w:val="00AC40CC"/>
    <w:rsid w:val="00AE119D"/>
    <w:rsid w:val="00AF4AE0"/>
    <w:rsid w:val="00AF4E74"/>
    <w:rsid w:val="00AF7DD4"/>
    <w:rsid w:val="00B038C9"/>
    <w:rsid w:val="00B10239"/>
    <w:rsid w:val="00B10F9C"/>
    <w:rsid w:val="00B1324E"/>
    <w:rsid w:val="00B4274F"/>
    <w:rsid w:val="00B712B5"/>
    <w:rsid w:val="00BB1425"/>
    <w:rsid w:val="00BE6DFC"/>
    <w:rsid w:val="00BF1750"/>
    <w:rsid w:val="00C14F5B"/>
    <w:rsid w:val="00C22202"/>
    <w:rsid w:val="00C32D5A"/>
    <w:rsid w:val="00C41BF9"/>
    <w:rsid w:val="00C47BE9"/>
    <w:rsid w:val="00C62131"/>
    <w:rsid w:val="00C74BF5"/>
    <w:rsid w:val="00C765DF"/>
    <w:rsid w:val="00C858B5"/>
    <w:rsid w:val="00C85D28"/>
    <w:rsid w:val="00C90DFA"/>
    <w:rsid w:val="00C9533A"/>
    <w:rsid w:val="00CB0412"/>
    <w:rsid w:val="00CB7DFD"/>
    <w:rsid w:val="00CD42C7"/>
    <w:rsid w:val="00CE533D"/>
    <w:rsid w:val="00D072D8"/>
    <w:rsid w:val="00D129BF"/>
    <w:rsid w:val="00D1407B"/>
    <w:rsid w:val="00D14095"/>
    <w:rsid w:val="00D32E2A"/>
    <w:rsid w:val="00DC443E"/>
    <w:rsid w:val="00E13BEF"/>
    <w:rsid w:val="00E1723F"/>
    <w:rsid w:val="00E22264"/>
    <w:rsid w:val="00E31FFC"/>
    <w:rsid w:val="00E330DE"/>
    <w:rsid w:val="00E56DB5"/>
    <w:rsid w:val="00E711E0"/>
    <w:rsid w:val="00E860CF"/>
    <w:rsid w:val="00E87169"/>
    <w:rsid w:val="00EA10FA"/>
    <w:rsid w:val="00EA2F23"/>
    <w:rsid w:val="00EB2A96"/>
    <w:rsid w:val="00EE2AB1"/>
    <w:rsid w:val="00F1361F"/>
    <w:rsid w:val="00F14036"/>
    <w:rsid w:val="00F21003"/>
    <w:rsid w:val="00F37EE6"/>
    <w:rsid w:val="00F42E13"/>
    <w:rsid w:val="00F559D6"/>
    <w:rsid w:val="00F615AF"/>
    <w:rsid w:val="00F8017D"/>
    <w:rsid w:val="00F9181E"/>
    <w:rsid w:val="00FA6AAC"/>
    <w:rsid w:val="00FB472D"/>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486405">
      <w:bodyDiv w:val="1"/>
      <w:marLeft w:val="0"/>
      <w:marRight w:val="0"/>
      <w:marTop w:val="0"/>
      <w:marBottom w:val="0"/>
      <w:divBdr>
        <w:top w:val="none" w:sz="0" w:space="0" w:color="auto"/>
        <w:left w:val="none" w:sz="0" w:space="0" w:color="auto"/>
        <w:bottom w:val="none" w:sz="0" w:space="0" w:color="auto"/>
        <w:right w:val="none" w:sz="0" w:space="0" w:color="auto"/>
      </w:divBdr>
    </w:div>
    <w:div w:id="72575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FDE76-CE4F-42EA-AEA9-2E382A82E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5</Pages>
  <Words>818</Words>
  <Characters>4667</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pheinzma</cp:lastModifiedBy>
  <cp:revision>26</cp:revision>
  <dcterms:created xsi:type="dcterms:W3CDTF">2012-02-23T15:19:00Z</dcterms:created>
  <dcterms:modified xsi:type="dcterms:W3CDTF">2012-04-19T19:23:00Z</dcterms:modified>
</cp:coreProperties>
</file>