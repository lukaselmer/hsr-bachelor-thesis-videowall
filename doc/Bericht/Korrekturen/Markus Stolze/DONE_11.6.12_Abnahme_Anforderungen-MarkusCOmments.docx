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A9D47" w14:textId="77777777" w:rsidR="006F2255" w:rsidRDefault="002C1405" w:rsidP="00BC5645">
      <w:pPr>
        <w:pStyle w:val="Heading2"/>
      </w:pPr>
      <w:bookmarkStart w:id="0" w:name="_GoBack"/>
      <w:bookmarkEnd w:id="0"/>
      <w:r>
        <w:t>Anforderungen</w:t>
      </w:r>
    </w:p>
    <w:p w14:paraId="03608E94" w14:textId="77777777" w:rsidR="003B436F" w:rsidRPr="003B436F" w:rsidRDefault="007B716D" w:rsidP="00BC5645">
      <w:pPr>
        <w:pStyle w:val="Heading3"/>
      </w:pPr>
      <w:bookmarkStart w:id="1" w:name="_Toc287347253"/>
      <w:r>
        <w:t>Änderungsgeschichte</w:t>
      </w:r>
      <w:bookmarkEnd w:id="1"/>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14:paraId="7F0B450F" w14:textId="77777777"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14:paraId="2A4A78D1" w14:textId="77777777" w:rsidR="007B716D" w:rsidRDefault="007B716D" w:rsidP="002F0EF6">
            <w:r>
              <w:t>Datum</w:t>
            </w:r>
          </w:p>
        </w:tc>
        <w:tc>
          <w:tcPr>
            <w:tcW w:w="993" w:type="dxa"/>
          </w:tcPr>
          <w:p w14:paraId="0609B47C" w14:textId="77777777" w:rsidR="007B716D" w:rsidRDefault="007B716D" w:rsidP="002F0EF6">
            <w:r>
              <w:t>Version</w:t>
            </w:r>
          </w:p>
        </w:tc>
        <w:tc>
          <w:tcPr>
            <w:tcW w:w="4674" w:type="dxa"/>
          </w:tcPr>
          <w:p w14:paraId="3D5DA242" w14:textId="77777777" w:rsidR="007B716D" w:rsidRDefault="007B716D" w:rsidP="002F0EF6">
            <w:r>
              <w:t>Änderung</w:t>
            </w:r>
          </w:p>
        </w:tc>
        <w:tc>
          <w:tcPr>
            <w:tcW w:w="2303" w:type="dxa"/>
          </w:tcPr>
          <w:p w14:paraId="4C269412" w14:textId="77777777" w:rsidR="007B716D" w:rsidRDefault="007B716D" w:rsidP="002F0EF6">
            <w:r>
              <w:t>Autor</w:t>
            </w:r>
          </w:p>
        </w:tc>
      </w:tr>
      <w:tr w:rsidR="007B716D" w:rsidRPr="00F9181E" w14:paraId="4A0BDE07" w14:textId="77777777" w:rsidTr="003B436F">
        <w:trPr>
          <w:cnfStyle w:val="000000100000" w:firstRow="0" w:lastRow="0" w:firstColumn="0" w:lastColumn="0" w:oddVBand="0" w:evenVBand="0" w:oddHBand="1" w:evenHBand="0" w:firstRowFirstColumn="0" w:firstRowLastColumn="0" w:lastRowFirstColumn="0" w:lastRowLastColumn="0"/>
        </w:trPr>
        <w:tc>
          <w:tcPr>
            <w:tcW w:w="1280" w:type="dxa"/>
          </w:tcPr>
          <w:p w14:paraId="6E655E70" w14:textId="77777777" w:rsidR="007B716D" w:rsidRPr="00F9181E" w:rsidRDefault="002C1405" w:rsidP="002F0EF6">
            <w:pPr>
              <w:rPr>
                <w:b/>
              </w:rPr>
            </w:pPr>
            <w:r>
              <w:t>18.05</w:t>
            </w:r>
            <w:r w:rsidR="0033667B">
              <w:t>.2012</w:t>
            </w:r>
          </w:p>
        </w:tc>
        <w:tc>
          <w:tcPr>
            <w:tcW w:w="993" w:type="dxa"/>
          </w:tcPr>
          <w:p w14:paraId="41E4D09E" w14:textId="77777777" w:rsidR="007B716D" w:rsidRPr="00F9181E" w:rsidRDefault="007B716D" w:rsidP="002F0EF6">
            <w:r w:rsidRPr="00F9181E">
              <w:t>1.0</w:t>
            </w:r>
          </w:p>
        </w:tc>
        <w:tc>
          <w:tcPr>
            <w:tcW w:w="4674" w:type="dxa"/>
          </w:tcPr>
          <w:p w14:paraId="022426D4" w14:textId="77777777" w:rsidR="007B716D" w:rsidRPr="00F9181E" w:rsidRDefault="007B716D" w:rsidP="002F0EF6">
            <w:r w:rsidRPr="00F9181E">
              <w:t>Erste Version des Dokuments</w:t>
            </w:r>
          </w:p>
        </w:tc>
        <w:tc>
          <w:tcPr>
            <w:tcW w:w="2303" w:type="dxa"/>
          </w:tcPr>
          <w:p w14:paraId="3FF235EF" w14:textId="77777777" w:rsidR="007B716D" w:rsidRPr="00F9181E" w:rsidRDefault="002C1405" w:rsidP="002F0EF6">
            <w:r>
              <w:t>CH</w:t>
            </w:r>
          </w:p>
        </w:tc>
      </w:tr>
      <w:tr w:rsidR="006416D8" w:rsidRPr="00F9181E" w14:paraId="7D30AEB2" w14:textId="77777777" w:rsidTr="003B436F">
        <w:trPr>
          <w:cnfStyle w:val="000000010000" w:firstRow="0" w:lastRow="0" w:firstColumn="0" w:lastColumn="0" w:oddVBand="0" w:evenVBand="0" w:oddHBand="0" w:evenHBand="1" w:firstRowFirstColumn="0" w:firstRowLastColumn="0" w:lastRowFirstColumn="0" w:lastRowLastColumn="0"/>
        </w:trPr>
        <w:tc>
          <w:tcPr>
            <w:tcW w:w="1280" w:type="dxa"/>
          </w:tcPr>
          <w:p w14:paraId="445198F8" w14:textId="77777777" w:rsidR="006416D8" w:rsidRDefault="006416D8" w:rsidP="002F0EF6">
            <w:r>
              <w:t>19.05.2012</w:t>
            </w:r>
          </w:p>
        </w:tc>
        <w:tc>
          <w:tcPr>
            <w:tcW w:w="993" w:type="dxa"/>
          </w:tcPr>
          <w:p w14:paraId="0966478D" w14:textId="77777777" w:rsidR="006416D8" w:rsidRPr="00F9181E" w:rsidRDefault="006416D8" w:rsidP="002F0EF6">
            <w:r>
              <w:t>1.1</w:t>
            </w:r>
          </w:p>
        </w:tc>
        <w:tc>
          <w:tcPr>
            <w:tcW w:w="4674" w:type="dxa"/>
          </w:tcPr>
          <w:p w14:paraId="33D39D74" w14:textId="77777777" w:rsidR="006416D8" w:rsidRPr="00F9181E" w:rsidRDefault="006416D8" w:rsidP="002F0EF6">
            <w:r>
              <w:t xml:space="preserve">Review </w:t>
            </w:r>
            <w:r w:rsidR="00AF23A5" w:rsidRPr="00AF23A5">
              <w:t>Accessibility</w:t>
            </w:r>
          </w:p>
        </w:tc>
        <w:tc>
          <w:tcPr>
            <w:tcW w:w="2303" w:type="dxa"/>
          </w:tcPr>
          <w:p w14:paraId="584C2B94" w14:textId="77777777" w:rsidR="006416D8" w:rsidRDefault="006416D8" w:rsidP="002F0EF6">
            <w:r>
              <w:t>DT</w:t>
            </w:r>
          </w:p>
        </w:tc>
      </w:tr>
      <w:tr w:rsidR="00FD075B" w:rsidRPr="00F9181E" w14:paraId="27D6E0CE" w14:textId="77777777" w:rsidTr="00AC1A87">
        <w:trPr>
          <w:cnfStyle w:val="000000100000" w:firstRow="0" w:lastRow="0" w:firstColumn="0" w:lastColumn="0" w:oddVBand="0" w:evenVBand="0" w:oddHBand="1" w:evenHBand="0" w:firstRowFirstColumn="0" w:firstRowLastColumn="0" w:lastRowFirstColumn="0" w:lastRowLastColumn="0"/>
        </w:trPr>
        <w:tc>
          <w:tcPr>
            <w:tcW w:w="1280" w:type="dxa"/>
          </w:tcPr>
          <w:p w14:paraId="4FAACC03" w14:textId="77777777" w:rsidR="00FD075B" w:rsidRDefault="00FD075B" w:rsidP="00AC1A87">
            <w:r>
              <w:t>29.05.2012</w:t>
            </w:r>
          </w:p>
        </w:tc>
        <w:tc>
          <w:tcPr>
            <w:tcW w:w="993" w:type="dxa"/>
          </w:tcPr>
          <w:p w14:paraId="666177EA" w14:textId="77777777" w:rsidR="00FD075B" w:rsidRDefault="00FD075B" w:rsidP="00AC1A87">
            <w:r>
              <w:t>1.2</w:t>
            </w:r>
          </w:p>
        </w:tc>
        <w:tc>
          <w:tcPr>
            <w:tcW w:w="4674" w:type="dxa"/>
          </w:tcPr>
          <w:p w14:paraId="44422A45" w14:textId="77777777" w:rsidR="00FD075B" w:rsidRDefault="00FD075B" w:rsidP="00AC1A87">
            <w:r>
              <w:t>Funktionale &amp; Nicht-funktionale Anforderungen</w:t>
            </w:r>
          </w:p>
        </w:tc>
        <w:tc>
          <w:tcPr>
            <w:tcW w:w="2303" w:type="dxa"/>
          </w:tcPr>
          <w:p w14:paraId="395C5FE0" w14:textId="77777777" w:rsidR="00FD075B" w:rsidRDefault="00FD075B" w:rsidP="00AC1A87">
            <w:r>
              <w:t>CH</w:t>
            </w:r>
          </w:p>
        </w:tc>
      </w:tr>
      <w:tr w:rsidR="001F02E6" w:rsidRPr="00F9181E" w14:paraId="33B7CD53" w14:textId="77777777" w:rsidTr="003B436F">
        <w:trPr>
          <w:cnfStyle w:val="000000010000" w:firstRow="0" w:lastRow="0" w:firstColumn="0" w:lastColumn="0" w:oddVBand="0" w:evenVBand="0" w:oddHBand="0" w:evenHBand="1" w:firstRowFirstColumn="0" w:firstRowLastColumn="0" w:lastRowFirstColumn="0" w:lastRowLastColumn="0"/>
        </w:trPr>
        <w:tc>
          <w:tcPr>
            <w:tcW w:w="1280" w:type="dxa"/>
          </w:tcPr>
          <w:p w14:paraId="797AFCCC" w14:textId="77777777" w:rsidR="001F02E6" w:rsidRDefault="001F02E6" w:rsidP="002F0EF6">
            <w:r>
              <w:t>29.05.2012</w:t>
            </w:r>
          </w:p>
        </w:tc>
        <w:tc>
          <w:tcPr>
            <w:tcW w:w="993" w:type="dxa"/>
          </w:tcPr>
          <w:p w14:paraId="7E4126A0" w14:textId="77777777" w:rsidR="001F02E6" w:rsidRDefault="00FD075B" w:rsidP="002F0EF6">
            <w:r>
              <w:t>1.3</w:t>
            </w:r>
          </w:p>
        </w:tc>
        <w:tc>
          <w:tcPr>
            <w:tcW w:w="4674" w:type="dxa"/>
          </w:tcPr>
          <w:p w14:paraId="2473C688" w14:textId="77777777" w:rsidR="001F02E6" w:rsidRDefault="00FD075B" w:rsidP="004C38EC">
            <w:r>
              <w:t xml:space="preserve">Review </w:t>
            </w:r>
            <w:r w:rsidR="001F02E6">
              <w:t>Funktionale</w:t>
            </w:r>
            <w:r w:rsidR="006B10A3">
              <w:t xml:space="preserve"> </w:t>
            </w:r>
            <w:r w:rsidR="001F02E6">
              <w:t>Anforderungen</w:t>
            </w:r>
          </w:p>
        </w:tc>
        <w:tc>
          <w:tcPr>
            <w:tcW w:w="2303" w:type="dxa"/>
          </w:tcPr>
          <w:p w14:paraId="0894135F" w14:textId="77777777" w:rsidR="001F02E6" w:rsidRDefault="00FD075B" w:rsidP="002F0EF6">
            <w:r>
              <w:t>DT</w:t>
            </w:r>
          </w:p>
        </w:tc>
      </w:tr>
      <w:tr w:rsidR="00264EEA" w:rsidRPr="00F9181E" w14:paraId="21E0F22B" w14:textId="77777777" w:rsidTr="003B436F">
        <w:trPr>
          <w:cnfStyle w:val="000000100000" w:firstRow="0" w:lastRow="0" w:firstColumn="0" w:lastColumn="0" w:oddVBand="0" w:evenVBand="0" w:oddHBand="1" w:evenHBand="0" w:firstRowFirstColumn="0" w:firstRowLastColumn="0" w:lastRowFirstColumn="0" w:lastRowLastColumn="0"/>
        </w:trPr>
        <w:tc>
          <w:tcPr>
            <w:tcW w:w="1280" w:type="dxa"/>
          </w:tcPr>
          <w:p w14:paraId="2D4CAA44" w14:textId="77777777" w:rsidR="00264EEA" w:rsidRDefault="00264EEA" w:rsidP="002F0EF6">
            <w:r>
              <w:t>04.06.2012</w:t>
            </w:r>
          </w:p>
        </w:tc>
        <w:tc>
          <w:tcPr>
            <w:tcW w:w="993" w:type="dxa"/>
          </w:tcPr>
          <w:p w14:paraId="712CC69F" w14:textId="77777777" w:rsidR="00264EEA" w:rsidRDefault="00264EEA" w:rsidP="002F0EF6">
            <w:r>
              <w:t>1.4</w:t>
            </w:r>
          </w:p>
        </w:tc>
        <w:tc>
          <w:tcPr>
            <w:tcW w:w="4674" w:type="dxa"/>
          </w:tcPr>
          <w:p w14:paraId="5DCCAC62" w14:textId="77777777" w:rsidR="00264EEA" w:rsidRDefault="00264EEA" w:rsidP="004C38EC">
            <w:r>
              <w:t>Design Constraints</w:t>
            </w:r>
          </w:p>
        </w:tc>
        <w:tc>
          <w:tcPr>
            <w:tcW w:w="2303" w:type="dxa"/>
          </w:tcPr>
          <w:p w14:paraId="0FFE17BA" w14:textId="77777777" w:rsidR="00264EEA" w:rsidRDefault="00264EEA" w:rsidP="002F0EF6">
            <w:r>
              <w:t>CH</w:t>
            </w:r>
          </w:p>
        </w:tc>
      </w:tr>
      <w:tr w:rsidR="004024B1" w:rsidRPr="00F9181E" w14:paraId="4F8985F8" w14:textId="77777777" w:rsidTr="00CB685E">
        <w:trPr>
          <w:cnfStyle w:val="000000010000" w:firstRow="0" w:lastRow="0" w:firstColumn="0" w:lastColumn="0" w:oddVBand="0" w:evenVBand="0" w:oddHBand="0" w:evenHBand="1" w:firstRowFirstColumn="0" w:firstRowLastColumn="0" w:lastRowFirstColumn="0" w:lastRowLastColumn="0"/>
        </w:trPr>
        <w:tc>
          <w:tcPr>
            <w:tcW w:w="1280" w:type="dxa"/>
          </w:tcPr>
          <w:p w14:paraId="4DB72CEB" w14:textId="77777777" w:rsidR="004024B1" w:rsidRDefault="004024B1" w:rsidP="00CB685E">
            <w:r>
              <w:t>04.06.2012</w:t>
            </w:r>
          </w:p>
        </w:tc>
        <w:tc>
          <w:tcPr>
            <w:tcW w:w="993" w:type="dxa"/>
          </w:tcPr>
          <w:p w14:paraId="07431049" w14:textId="77777777" w:rsidR="004024B1" w:rsidRDefault="004024B1" w:rsidP="00CB685E">
            <w:r>
              <w:t>1.5</w:t>
            </w:r>
          </w:p>
        </w:tc>
        <w:tc>
          <w:tcPr>
            <w:tcW w:w="4674" w:type="dxa"/>
          </w:tcPr>
          <w:p w14:paraId="32D47CFD" w14:textId="77777777" w:rsidR="004024B1" w:rsidRDefault="004024B1" w:rsidP="00CB685E">
            <w:r>
              <w:t>Nicht-funktionale Anforderungen</w:t>
            </w:r>
          </w:p>
        </w:tc>
        <w:tc>
          <w:tcPr>
            <w:tcW w:w="2303" w:type="dxa"/>
          </w:tcPr>
          <w:p w14:paraId="1CCBBFCB" w14:textId="77777777" w:rsidR="004024B1" w:rsidRDefault="004024B1" w:rsidP="00CB685E">
            <w:r>
              <w:t>DT</w:t>
            </w:r>
          </w:p>
        </w:tc>
      </w:tr>
    </w:tbl>
    <w:p w14:paraId="69E54FE9" w14:textId="77777777" w:rsidR="00041B07" w:rsidRDefault="00041B07" w:rsidP="00BC5645">
      <w:pPr>
        <w:pStyle w:val="Heading3"/>
      </w:pPr>
      <w:r>
        <w:t>Funktionale Anforderungen</w:t>
      </w:r>
    </w:p>
    <w:p w14:paraId="1D378F2A" w14:textId="77777777"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14:paraId="777BF8D9" w14:textId="77777777"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14:paraId="6BA7F45D" w14:textId="77777777"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14:paraId="6A069EAE" w14:textId="77777777" w:rsidR="006D3D41" w:rsidRDefault="009F1E9E" w:rsidP="00CC7B08">
            <w:r>
              <w:t>Titel</w:t>
            </w:r>
          </w:p>
        </w:tc>
        <w:tc>
          <w:tcPr>
            <w:tcW w:w="3543" w:type="dxa"/>
          </w:tcPr>
          <w:p w14:paraId="1B02712C" w14:textId="77777777"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14:paraId="47BC7768" w14:textId="77777777"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14:paraId="243DA321" w14:textId="77777777"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14:paraId="1846229C"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255689A6" w14:textId="77777777"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14:paraId="03EB7482" w14:textId="77777777"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14:paraId="7AE1527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14:paraId="3125F574"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14:paraId="0C28BE50"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5AA6861" w14:textId="77777777"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14:paraId="05732370" w14:textId="77777777"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14:paraId="2D233D2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14:paraId="3BECF2B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14:paraId="38C50C7F"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1219B664" w14:textId="77777777"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14:paraId="7F76DE0F"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14:paraId="0E31ED73"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14:paraId="2C6EFBF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14:paraId="75D98D42"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7A7D2ED6" w14:textId="77777777"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14:paraId="2F7ACB9E" w14:textId="77777777"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14:paraId="14E23A40" w14:textId="77777777"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14:paraId="45E17886"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14:paraId="5DE0AFB6"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360D225A" w14:textId="77777777" w:rsidR="001B4F13" w:rsidRPr="00CC7B08" w:rsidRDefault="001B4F13" w:rsidP="00AC1A87">
            <w:pPr>
              <w:rPr>
                <w:rFonts w:eastAsia="Times New Roman"/>
                <w:lang w:eastAsia="de-CH"/>
              </w:rPr>
            </w:pPr>
            <w:r w:rsidRPr="00CC7B08">
              <w:rPr>
                <w:rFonts w:eastAsia="Times New Roman"/>
                <w:lang w:eastAsia="de-CH"/>
              </w:rPr>
              <w:t>Sofortiges Erfolgserlebnis für Einstieg sichergestellt</w:t>
            </w:r>
          </w:p>
        </w:tc>
        <w:tc>
          <w:tcPr>
            <w:tcW w:w="3543" w:type="dxa"/>
            <w:hideMark/>
          </w:tcPr>
          <w:p w14:paraId="30EB9676" w14:textId="77777777"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14:paraId="58F7F672" w14:textId="77777777"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14:paraId="3BB65B7D" w14:textId="77777777" w:rsidR="001B4F13" w:rsidRPr="00CC7B08" w:rsidRDefault="001B4F13"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14:paraId="679100F0"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FC1C923" w14:textId="77777777"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14:paraId="184E0C66"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14:paraId="053E5FE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14:paraId="44F0DE67"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14:paraId="4D5F9B1A"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40DDEA21" w14:textId="77777777" w:rsidR="006B5E37" w:rsidRPr="00CC7B08" w:rsidRDefault="006B5E37" w:rsidP="00AC1A87">
            <w:pPr>
              <w:rPr>
                <w:rFonts w:eastAsia="Times New Roman"/>
                <w:lang w:eastAsia="de-CH"/>
              </w:rPr>
            </w:pPr>
            <w:r w:rsidRPr="00CC7B08">
              <w:rPr>
                <w:rFonts w:eastAsia="Times New Roman"/>
                <w:lang w:eastAsia="de-CH"/>
              </w:rPr>
              <w:t>Skelett schön dargestellt</w:t>
            </w:r>
          </w:p>
        </w:tc>
        <w:tc>
          <w:tcPr>
            <w:tcW w:w="3543" w:type="dxa"/>
            <w:hideMark/>
          </w:tcPr>
          <w:p w14:paraId="1C6BBFE5" w14:textId="77777777"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14:paraId="6CAD67BD" w14:textId="77777777"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14:paraId="5371BCAA" w14:textId="77777777" w:rsidR="006B5E37" w:rsidRPr="00CC7B08" w:rsidRDefault="006B5E37"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14:paraId="131D6357"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67CE0A03" w14:textId="77777777" w:rsidR="006B5E37" w:rsidRPr="00CC7B08" w:rsidRDefault="006B5E37" w:rsidP="00AC1A87">
            <w:pPr>
              <w:rPr>
                <w:rFonts w:eastAsia="Times New Roman"/>
                <w:lang w:eastAsia="de-CH"/>
              </w:rPr>
            </w:pPr>
            <w:r w:rsidRPr="00CC7B08">
              <w:rPr>
                <w:rFonts w:eastAsia="Times New Roman"/>
                <w:lang w:eastAsia="de-CH"/>
              </w:rPr>
              <w:lastRenderedPageBreak/>
              <w:t>Hand Cursor ruckelt weniger 1</w:t>
            </w:r>
          </w:p>
        </w:tc>
        <w:tc>
          <w:tcPr>
            <w:tcW w:w="3543" w:type="dxa"/>
            <w:hideMark/>
          </w:tcPr>
          <w:p w14:paraId="6662FF90" w14:textId="77777777"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14:paraId="7EF3156B" w14:textId="77777777"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14:paraId="4E89AF78" w14:textId="77777777" w:rsidR="006B5E37" w:rsidRPr="00CC7B08" w:rsidRDefault="006B5E37"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14:paraId="178F6222"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6978C4CA" w14:textId="77777777"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14:paraId="59225E76" w14:textId="77777777"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14:paraId="168EAFFC"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14:paraId="7B02053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14:paraId="78E75B76" w14:textId="77777777"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14:paraId="72B460BB" w14:textId="77777777" w:rsidR="001B4F13" w:rsidRPr="00CC7B08" w:rsidRDefault="001B4F13" w:rsidP="00AC1A87">
            <w:pPr>
              <w:rPr>
                <w:rFonts w:eastAsia="Times New Roman"/>
                <w:lang w:eastAsia="de-CH"/>
              </w:rPr>
            </w:pPr>
            <w:r w:rsidRPr="00CC7B08">
              <w:rPr>
                <w:rFonts w:eastAsia="Times New Roman"/>
                <w:lang w:eastAsia="de-CH"/>
              </w:rPr>
              <w:t>Applikation ist mit linker Hand bedienbar</w:t>
            </w:r>
          </w:p>
        </w:tc>
        <w:tc>
          <w:tcPr>
            <w:tcW w:w="3543" w:type="dxa"/>
            <w:hideMark/>
          </w:tcPr>
          <w:p w14:paraId="0CEFD07C" w14:textId="77777777"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14:paraId="671DE3E9" w14:textId="77777777"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14:paraId="00BD4AB3" w14:textId="77777777" w:rsidR="001B4F13" w:rsidRPr="00CC7B08" w:rsidRDefault="001B4F13"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14:paraId="4B6B3603"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5EACC50A" w14:textId="77777777"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14:paraId="250FE9B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14:paraId="6E8636E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14:paraId="2DF5D7F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14:paraId="19000558" w14:textId="77777777"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14:paraId="6B03E0A9" w14:textId="77777777"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14:paraId="0ECEAFDB" w14:textId="77777777"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14:paraId="2A3D0CCC" w14:textId="77777777"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14:paraId="0320B658"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14:paraId="1A32C8EE" w14:textId="77777777"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14:paraId="30D9BD5D" w14:textId="77777777"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14:paraId="2C4272B3"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14:paraId="0C3715AC" w14:textId="77777777"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14:paraId="38471664"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14:paraId="268E8097"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29531AB2" w14:textId="77777777"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14:paraId="7433D609"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14:paraId="03A6FA07" w14:textId="77777777"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14:paraId="37D2A19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14:paraId="0F7C7ADD"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43E7ED0F" w14:textId="77777777" w:rsidR="00CC7B08" w:rsidRPr="00CC7B08" w:rsidRDefault="00CC7B08" w:rsidP="00CC7B08">
            <w:pPr>
              <w:rPr>
                <w:rFonts w:eastAsia="Times New Roman"/>
                <w:lang w:eastAsia="de-CH"/>
              </w:rPr>
            </w:pPr>
            <w:r w:rsidRPr="00CC7B08">
              <w:rPr>
                <w:rFonts w:eastAsia="Times New Roman"/>
                <w:lang w:eastAsia="de-CH"/>
              </w:rPr>
              <w:lastRenderedPageBreak/>
              <w:t>Demomodus (Verfolgung von Passanten) Kraftfeld besprochen und dokumentiert</w:t>
            </w:r>
          </w:p>
        </w:tc>
        <w:tc>
          <w:tcPr>
            <w:tcW w:w="3543" w:type="dxa"/>
            <w:hideMark/>
          </w:tcPr>
          <w:p w14:paraId="337E27E0"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14:paraId="09CC848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14:paraId="06052C2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14:paraId="02200F12"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358232D3" w14:textId="77777777"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14:paraId="5EE48784"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14:paraId="002FBC02"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14:paraId="424C3F2A"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14:paraId="392CA1BB" w14:textId="77777777"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14:paraId="22EEDB1D" w14:textId="77777777"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14:paraId="4058BC82"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14:paraId="274490F5"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14:paraId="0C79D6A8"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14:paraId="79C62F5F"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0454D57" w14:textId="77777777" w:rsidR="003E7480" w:rsidRPr="00CC7B08" w:rsidRDefault="003E7480" w:rsidP="00AC1A87">
            <w:pPr>
              <w:rPr>
                <w:rFonts w:eastAsia="Times New Roman"/>
                <w:lang w:eastAsia="de-CH"/>
              </w:rPr>
            </w:pPr>
            <w:r w:rsidRPr="00CC7B08">
              <w:rPr>
                <w:rFonts w:eastAsia="Times New Roman"/>
                <w:lang w:eastAsia="de-CH"/>
              </w:rPr>
              <w:t>Demomodus: externes Design erstellt</w:t>
            </w:r>
          </w:p>
        </w:tc>
        <w:tc>
          <w:tcPr>
            <w:tcW w:w="3543" w:type="dxa"/>
            <w:hideMark/>
          </w:tcPr>
          <w:p w14:paraId="7DB4C43D" w14:textId="77777777"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14:paraId="1AD95CDD" w14:textId="77777777"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14:paraId="1FCC4029" w14:textId="77777777" w:rsidR="003E7480" w:rsidRPr="00CC7B08" w:rsidRDefault="003E7480"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14:paraId="1926D583"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43143E7B" w14:textId="77777777" w:rsidR="003E7480" w:rsidRPr="00CC7B08" w:rsidRDefault="003E7480" w:rsidP="00AC1A87">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14:paraId="7AADCEF8" w14:textId="77777777"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14:paraId="78E9FB93" w14:textId="77777777"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14:paraId="43651D6E" w14:textId="77777777" w:rsidR="003E7480" w:rsidRPr="00CC7B08" w:rsidRDefault="003E7480"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14:paraId="2036D4B1"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1D9C02F" w14:textId="77777777" w:rsidR="0084044A" w:rsidRPr="00CC7B08" w:rsidRDefault="0084044A" w:rsidP="00AC1A87">
            <w:pPr>
              <w:rPr>
                <w:rFonts w:eastAsia="Times New Roman"/>
                <w:lang w:eastAsia="de-CH"/>
              </w:rPr>
            </w:pPr>
            <w:r w:rsidRPr="00CC7B08">
              <w:rPr>
                <w:rFonts w:eastAsia="Times New Roman"/>
                <w:lang w:eastAsia="de-CH"/>
              </w:rPr>
              <w:t>Deployment Entwickler PC</w:t>
            </w:r>
          </w:p>
        </w:tc>
        <w:tc>
          <w:tcPr>
            <w:tcW w:w="3543" w:type="dxa"/>
            <w:hideMark/>
          </w:tcPr>
          <w:p w14:paraId="19AE8A64" w14:textId="77777777"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14:paraId="57FFE476" w14:textId="77777777"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14:paraId="0EEC7450" w14:textId="77777777" w:rsidR="0084044A" w:rsidRPr="00CC7B08" w:rsidRDefault="0084044A" w:rsidP="00AC1A87">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14:paraId="7313009D"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728A438B" w14:textId="77777777" w:rsidR="0084044A" w:rsidRPr="00CC7B08" w:rsidRDefault="008919CF" w:rsidP="00AC1A87">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14:paraId="3D4E2302" w14:textId="77777777"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14:paraId="79A1D2C6" w14:textId="77777777"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14:paraId="501FE7F8" w14:textId="77777777" w:rsidR="0084044A" w:rsidRPr="00CC7B08" w:rsidRDefault="0084044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14:paraId="27AAFA98"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3B0B79FA" w14:textId="77777777"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14:paraId="425337DF"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14:paraId="0D934DDE" w14:textId="77777777"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14:paraId="671EE7AE"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14:paraId="132C00E9"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655C60C6" w14:textId="77777777"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14:paraId="23F977AE"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14:paraId="34710955"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14:paraId="6F7FC16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14:paraId="7D9A5E5E" w14:textId="77777777"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14:paraId="1A2BB8CC" w14:textId="77777777"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14:paraId="1A5D2EE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14:paraId="03DCD74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14:paraId="4A3C1264"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14:paraId="0922EB78"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26232666" w14:textId="77777777" w:rsidR="00CC7B08" w:rsidRPr="00CC7B08" w:rsidRDefault="003E7480" w:rsidP="00CC7B08">
            <w:pPr>
              <w:rPr>
                <w:rFonts w:eastAsia="Times New Roman"/>
                <w:lang w:eastAsia="de-CH"/>
              </w:rPr>
            </w:pPr>
            <w:r>
              <w:rPr>
                <w:rFonts w:eastAsia="Times New Roman"/>
                <w:lang w:eastAsia="de-CH"/>
              </w:rPr>
              <w:lastRenderedPageBreak/>
              <w:t>Das Mittagsmenu</w:t>
            </w:r>
            <w:r w:rsidR="00CC7B08" w:rsidRPr="00CC7B08">
              <w:rPr>
                <w:rFonts w:eastAsia="Times New Roman"/>
                <w:lang w:eastAsia="de-CH"/>
              </w:rPr>
              <w:t xml:space="preserve"> wird angezeigt</w:t>
            </w:r>
          </w:p>
        </w:tc>
        <w:tc>
          <w:tcPr>
            <w:tcW w:w="3543" w:type="dxa"/>
            <w:hideMark/>
          </w:tcPr>
          <w:p w14:paraId="2D84E06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14:paraId="5DA1EF50"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14:paraId="2866C1B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14:paraId="44AF00EC"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1BB0077A" w14:textId="77777777"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14:paraId="4B1BA597"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14:paraId="7EAC7CA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14:paraId="3A36001C"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14:paraId="122799A2"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08C333E8" w14:textId="77777777"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14:paraId="43AAFA6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14:paraId="115571A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14:paraId="15F5CF8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14:paraId="4DEE9C28"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14:paraId="143D8DAF" w14:textId="77777777"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14:paraId="18711E09" w14:textId="77777777"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14:paraId="469A003B" w14:textId="77777777"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14:paraId="1D07C3C8" w14:textId="77777777"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14:paraId="64055DF9"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5E995D4" w14:textId="77777777" w:rsidR="00FD075B" w:rsidRPr="00CC7B08" w:rsidRDefault="00FD075B" w:rsidP="00AC1A87">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14:paraId="7D25C40C" w14:textId="77777777"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14:paraId="2CDEFEFD" w14:textId="77777777"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01E908DB" w14:textId="77777777" w:rsidR="00FD075B" w:rsidRPr="00CC7B08" w:rsidRDefault="00FD075B"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14:paraId="73CC2863"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3CF2FDF0" w14:textId="77777777"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14:paraId="5104C0E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14:paraId="3E69E45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7F68D54F"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175DFA53"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7A36655B" w14:textId="77777777"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14:paraId="13DB5CF5"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14:paraId="6189D115"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14:paraId="7F2707A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E29CF59"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0B58F57B" w14:textId="77777777"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14:paraId="6ECE336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14:paraId="7797718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07EA2F6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25D44667"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65045B00" w14:textId="77777777"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14:paraId="73240EC0" w14:textId="77777777"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14:paraId="4956D05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2283655C"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4772D157"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B9D97F0" w14:textId="77777777"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14:paraId="47DAA6B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14:paraId="2A3A4366"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18386B2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0562212F"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1AD5D637" w14:textId="77777777"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14:paraId="1887CD21"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14:paraId="2CD539F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0B1D7D71"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1CB4CF3"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209FC658" w14:textId="77777777"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14:paraId="2C88CF46" w14:textId="77777777"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14:paraId="178477D7"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4FF62A8D"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CEAA4FC"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F53C511" w14:textId="77777777" w:rsidR="00CC7B08" w:rsidRPr="00CC7B08" w:rsidRDefault="00CC7B08" w:rsidP="00CC7B08">
            <w:pPr>
              <w:rPr>
                <w:rFonts w:eastAsia="Times New Roman"/>
                <w:lang w:eastAsia="de-CH"/>
              </w:rPr>
            </w:pPr>
            <w:r w:rsidRPr="00CC7B08">
              <w:rPr>
                <w:rFonts w:eastAsia="Times New Roman"/>
                <w:lang w:eastAsia="de-CH"/>
              </w:rPr>
              <w:lastRenderedPageBreak/>
              <w:t>News anzeigen</w:t>
            </w:r>
          </w:p>
        </w:tc>
        <w:tc>
          <w:tcPr>
            <w:tcW w:w="3543" w:type="dxa"/>
            <w:hideMark/>
          </w:tcPr>
          <w:p w14:paraId="2BBBFF42"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14:paraId="663C57E6"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3404F2F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BFB3BB3"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10C81F8E" w14:textId="77777777"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14:paraId="686F536A"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14:paraId="11DFF8A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5851FA46"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1B5A20DF" w14:textId="77777777"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14:paraId="502E2DEC" w14:textId="77777777"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14:paraId="16A4A628"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14:paraId="458703D4"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67AAB7C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AB0126E"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6BABC5FA" w14:textId="77777777"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14:paraId="37D70626"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14:paraId="4F13C33C"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4435B00F"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43488D7"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2FBFDDC7" w14:textId="77777777"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14:paraId="6EABF0A2"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14:paraId="553B72C8"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14:paraId="64AF4D4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63A433F"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E727718" w14:textId="77777777"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14:paraId="684FCF8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14:paraId="58D83E09"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7AD0C59E"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14:paraId="0D520D4C"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7432A3AC" w14:textId="77777777"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14:paraId="55BDEAE1"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14:paraId="71E89B11"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0391D982"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87B06AB"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1FD4D183" w14:textId="77777777"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14:paraId="42764B3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14:paraId="4F300812"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00B26FE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216873A5"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2BBB899" w14:textId="77777777"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14:paraId="76A588C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14:paraId="477DAAF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3B14A0C5"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22A34020" w14:textId="77777777"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3F293EC2" w14:textId="77777777"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14:paraId="2C596CB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14:paraId="7DABC8C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424315AC"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3C49E3C"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6BDFE0E4" w14:textId="77777777"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14:paraId="06C37FCC" w14:textId="77777777"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14:paraId="150A570E"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48BA726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7EBCFBC7"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18F72716" w14:textId="77777777" w:rsidR="00CC7B08" w:rsidRPr="00CC7B08" w:rsidRDefault="00CC7B08" w:rsidP="00CC7B08">
            <w:pPr>
              <w:rPr>
                <w:rFonts w:eastAsia="Times New Roman"/>
                <w:lang w:eastAsia="de-CH"/>
              </w:rPr>
            </w:pPr>
            <w:r w:rsidRPr="00CC7B08">
              <w:rPr>
                <w:rFonts w:eastAsia="Times New Roman"/>
                <w:lang w:eastAsia="de-CH"/>
              </w:rPr>
              <w:lastRenderedPageBreak/>
              <w:t>Avatar wird dargestellt</w:t>
            </w:r>
          </w:p>
        </w:tc>
        <w:tc>
          <w:tcPr>
            <w:tcW w:w="3543" w:type="dxa"/>
            <w:hideMark/>
          </w:tcPr>
          <w:p w14:paraId="5CA32ED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14:paraId="7B47C7C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0BC77AC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14:paraId="7C40AD7A"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3313EDF1" w14:textId="77777777" w:rsidR="0063449A" w:rsidRPr="00CC7B08" w:rsidRDefault="0063449A" w:rsidP="00AC1A87">
            <w:pPr>
              <w:rPr>
                <w:rFonts w:eastAsia="Times New Roman"/>
                <w:lang w:eastAsia="de-CH"/>
              </w:rPr>
            </w:pPr>
            <w:r w:rsidRPr="00CC7B08">
              <w:rPr>
                <w:rFonts w:eastAsia="Times New Roman"/>
                <w:lang w:eastAsia="de-CH"/>
              </w:rPr>
              <w:t>Algorithmus zur Poster Sortierung</w:t>
            </w:r>
          </w:p>
        </w:tc>
        <w:tc>
          <w:tcPr>
            <w:tcW w:w="3543" w:type="dxa"/>
            <w:hideMark/>
          </w:tcPr>
          <w:p w14:paraId="1E9BF8B7" w14:textId="77777777"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14:paraId="60A146DE" w14:textId="77777777"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262889F1" w14:textId="77777777" w:rsidR="0063449A" w:rsidRPr="00CC7B08" w:rsidRDefault="0063449A" w:rsidP="00AC1A87">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1B6FDB26"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84C13BC" w14:textId="77777777"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14:paraId="799DFB38"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14:paraId="3CBB911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02B957F4"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14:paraId="2783DFFD"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2D36FA6E" w14:textId="77777777"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14:paraId="31320C3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14:paraId="680BE4BC"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2B52EE12"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3E56EC0"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934B046" w14:textId="77777777"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14:paraId="455B2C38"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14:paraId="55BC426D"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324D208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791C1CD"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23D68CD3" w14:textId="77777777"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14:paraId="78E542A8" w14:textId="77777777"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14:paraId="0E3B163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0BD077D4"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70FF93C8"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DC4C1BF" w14:textId="77777777"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14:paraId="504981E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14:paraId="2F0A03CA"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2E403A0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78EBAB6D"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17D54D0E" w14:textId="77777777"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14:paraId="6CF9CD0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14:paraId="463C6A0D"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14:paraId="16BD5828"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52A11848"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41C7DF2" w14:textId="77777777"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14:paraId="54185E7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14:paraId="45EBF15D"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07974E3C"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08086CBA"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92D5CC0" w14:textId="77777777"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14:paraId="2C4BD604" w14:textId="77777777"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14:paraId="745E2DFE"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5C17619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497B2AC1"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463FC0E2" w14:textId="77777777"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14:paraId="16D7897A" w14:textId="77777777"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14:paraId="65C1CBF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56BA7083"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F7397AF"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15240DCD" w14:textId="77777777"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14:paraId="2332233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14:paraId="557E32EC"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6574732E"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74E363E5"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08EE499" w14:textId="77777777"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14:paraId="14E49B2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14:paraId="211FD06D"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5C8BA91B"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3585C5C"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527C4865" w14:textId="77777777" w:rsidR="00CC7B08" w:rsidRPr="00CC7B08" w:rsidRDefault="00CC7B08" w:rsidP="00CC7B08">
            <w:pPr>
              <w:rPr>
                <w:rFonts w:eastAsia="Times New Roman"/>
                <w:lang w:eastAsia="de-CH"/>
              </w:rPr>
            </w:pPr>
            <w:r w:rsidRPr="00CC7B08">
              <w:rPr>
                <w:rFonts w:eastAsia="Times New Roman"/>
                <w:lang w:eastAsia="de-CH"/>
              </w:rPr>
              <w:lastRenderedPageBreak/>
              <w:t>Kinect Winkel wird automatisch ausgerichtet</w:t>
            </w:r>
          </w:p>
        </w:tc>
        <w:tc>
          <w:tcPr>
            <w:tcW w:w="3543" w:type="dxa"/>
            <w:hideMark/>
          </w:tcPr>
          <w:p w14:paraId="04F21C71"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14:paraId="5739D50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14:paraId="60AEF776"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D3D8BCA"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5FDBFDE0" w14:textId="77777777"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14:paraId="15A76D0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14:paraId="530E08D8"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5C7630DE"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19D7ABFD"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7D28A7BC" w14:textId="77777777"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14:paraId="1BB7D1F5" w14:textId="77777777"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14:paraId="75FE64D0"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3B6E8456"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29A5041B"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1EDCD19" w14:textId="77777777"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14:paraId="1AE1F6CD"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14:paraId="69C5CB39"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641235C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0AEE6632" w14:textId="7777777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3A9B553A" w14:textId="77777777"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14:paraId="74216E9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14:paraId="419D16A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427B3007"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48570AFD"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76D343FC" w14:textId="77777777"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14:paraId="21E400C0"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14:paraId="42FD964C"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157BC591"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3BE61B54"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4E4D7868" w14:textId="77777777"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14:paraId="0D110839"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14:paraId="61752F66"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67A83AD6"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2E5CE5CE" w14:textId="7777777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14:paraId="05B33B76" w14:textId="77777777"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14:paraId="47FCDE7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14:paraId="4AEEF802"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14:paraId="4CAD45D5" w14:textId="77777777"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14:paraId="1BC5C364" w14:textId="77777777"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14:paraId="3CE8D91E" w14:textId="77777777"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14:paraId="4BDE201A"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14:paraId="238254DF"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14:paraId="59FEB72B" w14:textId="77777777"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14:paraId="0CE593D8" w14:textId="77777777" w:rsidR="006D3D41" w:rsidRDefault="00B97B92" w:rsidP="00B97B92">
      <w:pPr>
        <w:pStyle w:val="Caption"/>
      </w:pPr>
      <w:r>
        <w:t xml:space="preserve">Tabelle </w:t>
      </w:r>
      <w:fldSimple w:instr=" SEQ Tabelle \* ARABIC ">
        <w:r>
          <w:rPr>
            <w:noProof/>
          </w:rPr>
          <w:t>1</w:t>
        </w:r>
      </w:fldSimple>
      <w:r>
        <w:t xml:space="preserve"> - User Stories</w:t>
      </w:r>
    </w:p>
    <w:p w14:paraId="5E658801" w14:textId="77777777" w:rsidR="00FD0BD2" w:rsidRDefault="00FD0BD2" w:rsidP="00FD0BD2">
      <w:pPr>
        <w:pStyle w:val="Heading3"/>
      </w:pPr>
      <w:r>
        <w:t>Nicht-funktionale Anforderungen</w:t>
      </w:r>
    </w:p>
    <w:p w14:paraId="781F7397" w14:textId="77777777"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14:paraId="69A250E7" w14:textId="77777777" w:rsidR="0047663D" w:rsidRDefault="00661FB7" w:rsidP="00661FB7">
      <w:pPr>
        <w:pStyle w:val="Heading4"/>
      </w:pPr>
      <w:r>
        <w:t>Funktionalität</w:t>
      </w:r>
    </w:p>
    <w:p w14:paraId="1306A13C" w14:textId="77777777" w:rsidR="00661FB7" w:rsidRDefault="00661FB7" w:rsidP="008D329C">
      <w:pPr>
        <w:pStyle w:val="Heading5"/>
      </w:pPr>
      <w:r>
        <w:t>Angemessenheit</w:t>
      </w:r>
    </w:p>
    <w:p w14:paraId="0064432F" w14:textId="77777777" w:rsidR="008D329C" w:rsidRDefault="00CC27EF" w:rsidP="008D329C">
      <w:r>
        <w:lastRenderedPageBreak/>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14:paraId="21720106" w14:textId="77777777" w:rsidR="007F3A9A" w:rsidRDefault="007F3A9A" w:rsidP="008D329C">
      <w:r>
        <w:t>Mit Usability-Tests soll geprüft werden, ob die Applikation die Aufmerksamkeit der Passanten erlangen kann.</w:t>
      </w:r>
    </w:p>
    <w:p w14:paraId="2D9DF755" w14:textId="77777777" w:rsidR="00661FB7" w:rsidRDefault="00661FB7" w:rsidP="00661FB7">
      <w:pPr>
        <w:pStyle w:val="Heading4"/>
      </w:pPr>
      <w:r>
        <w:t>Zuverlässigkeit</w:t>
      </w:r>
    </w:p>
    <w:p w14:paraId="202649ED" w14:textId="77777777" w:rsidR="00BA3D51" w:rsidRDefault="00661FB7" w:rsidP="00BA3D51">
      <w:pPr>
        <w:pStyle w:val="Heading5"/>
      </w:pPr>
      <w:r>
        <w:t>Reife</w:t>
      </w:r>
    </w:p>
    <w:p w14:paraId="77EEDEF6" w14:textId="77777777" w:rsidR="00661FB7" w:rsidRDefault="00BA3D51" w:rsidP="00BA3D51">
      <w:r>
        <w:t xml:space="preserve">Die Videowall-Applikation ist eine Beta-Version. Bevor sie produktiv eingesetzt werden kann, müssen noch Tests durchgeführt </w:t>
      </w:r>
      <w:commentRangeStart w:id="2"/>
      <w:r>
        <w:t>werden</w:t>
      </w:r>
      <w:commentRangeEnd w:id="2"/>
      <w:r w:rsidR="006D28AB">
        <w:rPr>
          <w:rStyle w:val="CommentReference"/>
        </w:rPr>
        <w:commentReference w:id="2"/>
      </w:r>
      <w:r>
        <w:t>.</w:t>
      </w:r>
    </w:p>
    <w:p w14:paraId="21EC89B7" w14:textId="77777777" w:rsidR="00661FB7" w:rsidRDefault="00661FB7" w:rsidP="00661FB7">
      <w:pPr>
        <w:pStyle w:val="Heading4"/>
      </w:pPr>
      <w:r>
        <w:t>Benutzbarkeit</w:t>
      </w:r>
    </w:p>
    <w:p w14:paraId="0A6BFF2F" w14:textId="77777777" w:rsidR="00661FB7" w:rsidRDefault="00661FB7" w:rsidP="00537ABE">
      <w:pPr>
        <w:pStyle w:val="Heading5"/>
      </w:pPr>
      <w:r>
        <w:t>Verständlichkeit</w:t>
      </w:r>
      <w:r w:rsidR="00537ABE">
        <w:t xml:space="preserve"> &amp; </w:t>
      </w:r>
      <w:r>
        <w:t>Erlernbarkeit</w:t>
      </w:r>
    </w:p>
    <w:p w14:paraId="6C296F69" w14:textId="77777777"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14:paraId="0CA3F7F9" w14:textId="77777777" w:rsidR="00537ABE" w:rsidRPr="00537ABE" w:rsidRDefault="009D18A3" w:rsidP="00537ABE">
      <w:r>
        <w:t>D</w:t>
      </w:r>
      <w:r w:rsidR="00F701D0">
        <w:t xml:space="preserve">ie schnelle Verständlichkeit </w:t>
      </w:r>
      <w:r>
        <w:t>soll mit Usability-Tests validiert werden.</w:t>
      </w:r>
      <w:r w:rsidR="00537ABE">
        <w:t xml:space="preserve"> </w:t>
      </w:r>
    </w:p>
    <w:p w14:paraId="096CC36F" w14:textId="77777777" w:rsidR="00661FB7" w:rsidRDefault="00661FB7" w:rsidP="003D5937">
      <w:pPr>
        <w:pStyle w:val="Heading5"/>
      </w:pPr>
      <w:r>
        <w:t>Bedienbarkeit</w:t>
      </w:r>
    </w:p>
    <w:p w14:paraId="2C9220BD" w14:textId="77777777"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Hand Cursor treffsicher</w:t>
      </w:r>
      <w:r w:rsidR="00C77DDD">
        <w:t xml:space="preserve"> ausgewählt werden können.</w:t>
      </w:r>
    </w:p>
    <w:p w14:paraId="7CFEBAF6" w14:textId="77777777"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14:paraId="53577A6F" w14:textId="77777777" w:rsidR="00443F54" w:rsidRDefault="00443F54" w:rsidP="00443F54">
      <w:pPr>
        <w:pStyle w:val="Heading5"/>
      </w:pPr>
      <w:r>
        <w:t>Attraktivität</w:t>
      </w:r>
    </w:p>
    <w:p w14:paraId="5E00D2F5" w14:textId="77777777"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14:paraId="60A9EAA7" w14:textId="77777777" w:rsidR="00BA3D51" w:rsidRPr="001D19E4" w:rsidRDefault="00BA3D51" w:rsidP="001D19E4">
      <w:r>
        <w:t xml:space="preserve">Das Skelett soll das sofortige Erfolgserlebnis </w:t>
      </w:r>
      <w:r w:rsidR="006601C7">
        <w:t xml:space="preserve">für den Nutzer </w:t>
      </w:r>
      <w:commentRangeStart w:id="3"/>
      <w:r>
        <w:t>sicherstellen</w:t>
      </w:r>
      <w:commentRangeEnd w:id="3"/>
      <w:r w:rsidR="005571A7">
        <w:rPr>
          <w:rStyle w:val="CommentReference"/>
        </w:rPr>
        <w:commentReference w:id="3"/>
      </w:r>
      <w:r>
        <w:t>.</w:t>
      </w:r>
    </w:p>
    <w:p w14:paraId="719BE6DA" w14:textId="77777777" w:rsidR="00661FB7" w:rsidRDefault="00661FB7" w:rsidP="00661FB7">
      <w:pPr>
        <w:pStyle w:val="Heading4"/>
      </w:pPr>
      <w:r>
        <w:t>Effizienz</w:t>
      </w:r>
    </w:p>
    <w:p w14:paraId="04F41F67" w14:textId="77777777" w:rsidR="006601C7" w:rsidRDefault="00661FB7" w:rsidP="006601C7">
      <w:pPr>
        <w:pStyle w:val="Heading5"/>
      </w:pPr>
      <w:r>
        <w:t>Zeitverhalten</w:t>
      </w:r>
    </w:p>
    <w:p w14:paraId="24655C9B" w14:textId="77777777" w:rsidR="00661FB7" w:rsidRDefault="006601C7" w:rsidP="006601C7">
      <w:r>
        <w:t xml:space="preserve">Die Applikation muss keine bestimmte Effizienz haben. Es wird nicht jeden Tag mit dem System </w:t>
      </w:r>
      <w:commentRangeStart w:id="4"/>
      <w:r>
        <w:t>gearbeitet</w:t>
      </w:r>
      <w:commentRangeEnd w:id="4"/>
      <w:r w:rsidR="005571A7">
        <w:rPr>
          <w:rStyle w:val="CommentReference"/>
        </w:rPr>
        <w:commentReference w:id="4"/>
      </w:r>
      <w:r>
        <w:t>.</w:t>
      </w:r>
    </w:p>
    <w:p w14:paraId="5F9E63E6" w14:textId="77777777" w:rsidR="00661FB7" w:rsidRDefault="00661FB7" w:rsidP="00661FB7">
      <w:pPr>
        <w:pStyle w:val="Heading4"/>
      </w:pPr>
      <w:r>
        <w:t>Änderbarkeit</w:t>
      </w:r>
      <w:r w:rsidR="0072184C">
        <w:t xml:space="preserve"> &amp; Wartbarkeit</w:t>
      </w:r>
    </w:p>
    <w:p w14:paraId="5A6B543B" w14:textId="77777777"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14:paraId="628B47EE" w14:textId="77777777"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 (TODO: Machen wir das noch?).</w:t>
      </w:r>
    </w:p>
    <w:p w14:paraId="14534FE7" w14:textId="77777777"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r w:rsidR="008919CF">
        <w:t>Plug-in</w:t>
      </w:r>
      <w:r w:rsidR="00126904">
        <w:t xml:space="preserve"> System</w:t>
      </w:r>
      <w:r w:rsidR="00661616">
        <w:t xml:space="preserve"> </w:t>
      </w:r>
      <w:r w:rsidR="00414A04">
        <w:t>entwickelt werden.</w:t>
      </w:r>
    </w:p>
    <w:p w14:paraId="5B2D0D9C" w14:textId="77777777" w:rsidR="00661FB7" w:rsidRDefault="00661FB7" w:rsidP="00661FB7">
      <w:pPr>
        <w:pStyle w:val="Heading4"/>
      </w:pPr>
      <w:r>
        <w:t>Übertragbarkeit</w:t>
      </w:r>
    </w:p>
    <w:p w14:paraId="6A6FF874" w14:textId="77777777" w:rsidR="006601C7" w:rsidRDefault="0092190F" w:rsidP="006601C7">
      <w:pPr>
        <w:pStyle w:val="Heading5"/>
      </w:pPr>
      <w:r>
        <w:t>Austauschbarkeit</w:t>
      </w:r>
    </w:p>
    <w:p w14:paraId="649B71B9" w14:textId="77777777" w:rsidR="0092190F" w:rsidRPr="0092190F" w:rsidRDefault="006601C7" w:rsidP="006601C7">
      <w:r>
        <w:lastRenderedPageBreak/>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14:paraId="3A66C284" w14:textId="77777777" w:rsidR="00661FB7" w:rsidRDefault="00661FB7" w:rsidP="0092190F">
      <w:pPr>
        <w:pStyle w:val="Heading5"/>
      </w:pPr>
      <w:r>
        <w:t>Installierbarkeit</w:t>
      </w:r>
    </w:p>
    <w:p w14:paraId="1341028B" w14:textId="77777777"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14:paraId="400B5800" w14:textId="77777777" w:rsidR="008919CF" w:rsidRDefault="008919CF" w:rsidP="00BC5645">
      <w:pPr>
        <w:pStyle w:val="Heading3"/>
      </w:pPr>
      <w:r>
        <w:t xml:space="preserve">Design </w:t>
      </w:r>
      <w:r w:rsidRPr="001257F3">
        <w:rPr>
          <w:lang w:val="en-US"/>
        </w:rPr>
        <w:t>Constraints</w:t>
      </w:r>
    </w:p>
    <w:p w14:paraId="0E3BD91C" w14:textId="77777777" w:rsidR="0088033E" w:rsidRDefault="001129EF" w:rsidP="001129EF">
      <w:r>
        <w:t xml:space="preserve">Kinect ist durch die Aufgabenstellung als </w:t>
      </w:r>
      <w:r w:rsidR="00D44686">
        <w:t>Inputgerät</w:t>
      </w:r>
      <w:r w:rsidR="00E35468">
        <w:t xml:space="preserve"> festgelegt.</w:t>
      </w:r>
    </w:p>
    <w:p w14:paraId="2904CA3C" w14:textId="77777777" w:rsidR="001129EF" w:rsidRPr="001129EF" w:rsidRDefault="005222C5" w:rsidP="001129EF">
      <w:r>
        <w:t xml:space="preserve">Es ist auch festgelegt, dass eine Monitorwand zu </w:t>
      </w:r>
      <w:r w:rsidR="00D16ACB">
        <w:t>verwenden</w:t>
      </w:r>
      <w:r>
        <w:t xml:space="preserve"> ist und kein Beamer.</w:t>
      </w:r>
      <w:r w:rsidR="00C409AE">
        <w:t xml:space="preserve"> </w:t>
      </w:r>
      <w:commentRangeStart w:id="5"/>
      <w:r w:rsidR="002A72F7">
        <w:t>D</w:t>
      </w:r>
      <w:r w:rsidR="00D16ACB">
        <w:t>ie Lichtverhältnisse sind für einen Beamer ung</w:t>
      </w:r>
      <w:r w:rsidR="0088033E">
        <w:t>e</w:t>
      </w:r>
      <w:r w:rsidR="00D16ACB">
        <w:t>eignet</w:t>
      </w:r>
      <w:r w:rsidR="002A72F7">
        <w:t>, au</w:t>
      </w:r>
      <w:r w:rsidR="00E379AF">
        <w:t>ch die Lebensdauer d</w:t>
      </w:r>
      <w:r w:rsidR="00F1589E">
        <w:t>er Beamerlampe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Beamers</w:t>
      </w:r>
      <w:r w:rsidR="00F1589E">
        <w:t xml:space="preserve"> stehen und </w:t>
      </w:r>
      <w:r w:rsidR="002A72F7">
        <w:t xml:space="preserve">einen </w:t>
      </w:r>
      <w:r w:rsidR="00F1589E">
        <w:t>Schatten</w:t>
      </w:r>
      <w:r w:rsidR="002A72F7">
        <w:t>wurf verursachen</w:t>
      </w:r>
      <w:r w:rsidR="00F1589E">
        <w:t>.</w:t>
      </w:r>
      <w:commentRangeEnd w:id="5"/>
      <w:r w:rsidR="005571A7">
        <w:rPr>
          <w:rStyle w:val="CommentReference"/>
        </w:rPr>
        <w:commentReference w:id="5"/>
      </w:r>
    </w:p>
    <w:p w14:paraId="37CF2914" w14:textId="77777777" w:rsidR="001C77D1" w:rsidRPr="001C77D1" w:rsidRDefault="00D77823" w:rsidP="001C77D1">
      <w:commentRangeStart w:id="6"/>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commentRangeEnd w:id="6"/>
      <w:r w:rsidR="005571A7">
        <w:rPr>
          <w:rStyle w:val="CommentReference"/>
        </w:rPr>
        <w:commentReference w:id="6"/>
      </w:r>
    </w:p>
    <w:p w14:paraId="2167B078" w14:textId="77777777" w:rsidR="008919CF" w:rsidRPr="008919CF" w:rsidRDefault="004F772F" w:rsidP="008919CF">
      <w:r>
        <w:t>Das</w:t>
      </w:r>
      <w:r w:rsidR="006A647B">
        <w:t xml:space="preserve"> Corporate </w:t>
      </w:r>
      <w:r w:rsidR="00DD0907">
        <w:t>Design</w:t>
      </w:r>
      <w:r w:rsidR="006A647B">
        <w:t xml:space="preserve"> der HSR gibt Richtlinien für das externe Design vor.</w:t>
      </w:r>
    </w:p>
    <w:p w14:paraId="21E9BB05" w14:textId="77777777" w:rsidR="00402E1C" w:rsidRDefault="001226F7" w:rsidP="00BC5645">
      <w:pPr>
        <w:pStyle w:val="Heading3"/>
      </w:pPr>
      <w:r>
        <w:t>Zugänglichkeit (</w:t>
      </w:r>
      <w:r w:rsidRPr="00BB558F">
        <w:rPr>
          <w:lang w:val="en-US"/>
        </w:rPr>
        <w:t>Accessibility</w:t>
      </w:r>
      <w:r>
        <w:t>)</w:t>
      </w:r>
    </w:p>
    <w:p w14:paraId="1EB876FA" w14:textId="77777777"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14:paraId="25B9053A" w14:textId="77777777" w:rsidR="00264534" w:rsidRDefault="00613442" w:rsidP="00264534">
      <w:pPr>
        <w:keepNext/>
      </w:pPr>
      <w:r>
        <w:rPr>
          <w:noProof/>
          <w:lang w:eastAsia="de-CH"/>
        </w:rPr>
        <w:drawing>
          <wp:inline distT="0" distB="0" distL="0" distR="0" wp14:anchorId="1E782A9E" wp14:editId="0307BC35">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14:paraId="460A4295" w14:textId="77777777" w:rsidR="00613442" w:rsidRDefault="00264534" w:rsidP="00264534">
      <w:pPr>
        <w:pStyle w:val="Caption"/>
      </w:pPr>
      <w:bookmarkStart w:id="7" w:name="_Ref325189740"/>
      <w:r>
        <w:t xml:space="preserve">Abbildung </w:t>
      </w:r>
      <w:fldSimple w:instr=" SEQ Abbildung \* ARABIC ">
        <w:r>
          <w:rPr>
            <w:noProof/>
          </w:rPr>
          <w:t>1</w:t>
        </w:r>
      </w:fldSimple>
      <w:r>
        <w:t xml:space="preserve"> - </w:t>
      </w:r>
      <w:r w:rsidRPr="001933EF">
        <w:t>Handerkennung bei Arm hinter dem Rücken</w:t>
      </w:r>
      <w:bookmarkEnd w:id="7"/>
    </w:p>
    <w:p w14:paraId="12A93708" w14:textId="77777777"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14:paraId="00B0ECC6" w14:textId="77777777" w:rsidR="00613442" w:rsidRPr="008F49C6" w:rsidRDefault="00613442" w:rsidP="008F49C6"/>
    <w:sectPr w:rsidR="00613442" w:rsidRPr="008F49C6" w:rsidSect="001E53C4">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us Stolze" w:date="2012-06-10T23:13:00Z" w:initials="MS">
    <w:p w14:paraId="5ACBDCD6" w14:textId="77777777" w:rsidR="006D28AB" w:rsidRDefault="006D28AB">
      <w:pPr>
        <w:pStyle w:val="CommentText"/>
      </w:pPr>
      <w:r>
        <w:rPr>
          <w:rStyle w:val="CommentReference"/>
        </w:rPr>
        <w:annotationRef/>
      </w:r>
      <w:r>
        <w:t>Zu unspezifisch, geht es um die Stabiliät, Dauerbetrieb?, ...?</w:t>
      </w:r>
    </w:p>
  </w:comment>
  <w:comment w:id="3" w:author="Markus Stolze" w:date="2012-06-10T23:15:00Z" w:initials="MS">
    <w:p w14:paraId="59E3D9F1" w14:textId="77777777" w:rsidR="005571A7" w:rsidRDefault="005571A7">
      <w:pPr>
        <w:pStyle w:val="CommentText"/>
      </w:pPr>
      <w:r>
        <w:rPr>
          <w:rStyle w:val="CommentReference"/>
        </w:rPr>
        <w:annotationRef/>
      </w:r>
      <w:r>
        <w:t>Zudem ist Euer Entwicklungsprozess entsprechend gestaltet (Fragebögen...)</w:t>
      </w:r>
    </w:p>
  </w:comment>
  <w:comment w:id="4" w:author="Markus Stolze" w:date="2012-06-10T23:16:00Z" w:initials="MS">
    <w:p w14:paraId="152CE3B2" w14:textId="77777777" w:rsidR="005571A7" w:rsidRDefault="005571A7">
      <w:pPr>
        <w:pStyle w:val="CommentText"/>
      </w:pPr>
      <w:r>
        <w:rPr>
          <w:rStyle w:val="CommentReference"/>
        </w:rPr>
        <w:annotationRef/>
      </w:r>
      <w:r>
        <w:t xml:space="preserve">Dies ist die Effizienz (Resourcenverbrauch) der Software -&gt; Neu formulieren!!! </w:t>
      </w:r>
    </w:p>
  </w:comment>
  <w:comment w:id="5" w:author="Markus Stolze" w:date="2012-06-10T23:18:00Z" w:initials="MS">
    <w:p w14:paraId="7627E1C7" w14:textId="77777777" w:rsidR="005571A7" w:rsidRDefault="005571A7">
      <w:pPr>
        <w:pStyle w:val="CommentText"/>
      </w:pPr>
      <w:r>
        <w:rPr>
          <w:rStyle w:val="CommentReference"/>
        </w:rPr>
        <w:annotationRef/>
      </w:r>
      <w:r>
        <w:t>Wäre nicht nötig...</w:t>
      </w:r>
    </w:p>
  </w:comment>
  <w:comment w:id="6" w:author="Markus Stolze" w:date="2012-06-10T23:19:00Z" w:initials="MS">
    <w:p w14:paraId="730D7F62" w14:textId="77777777" w:rsidR="005571A7" w:rsidRDefault="005571A7">
      <w:pPr>
        <w:pStyle w:val="CommentText"/>
      </w:pPr>
      <w:r>
        <w:rPr>
          <w:rStyle w:val="CommentReference"/>
        </w:rPr>
        <w:annotationRef/>
      </w:r>
      <w:r>
        <w:t>Kein Design Constraint, sondern Funktionale Anforderung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5B65B" w14:textId="77777777" w:rsidR="00A92E10" w:rsidRDefault="00A92E10" w:rsidP="008F2373">
      <w:pPr>
        <w:spacing w:after="0"/>
      </w:pPr>
      <w:r>
        <w:separator/>
      </w:r>
    </w:p>
  </w:endnote>
  <w:endnote w:type="continuationSeparator" w:id="0">
    <w:p w14:paraId="5784F1A8" w14:textId="77777777" w:rsidR="00A92E10" w:rsidRDefault="00A92E1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7DAFC" w14:textId="77777777" w:rsidR="008F2373" w:rsidRDefault="00D97807">
    <w:pPr>
      <w:pStyle w:val="Footer"/>
    </w:pPr>
    <w:r>
      <w:t xml:space="preserve">HSR </w:t>
    </w:r>
    <w:r w:rsidR="00844ADD">
      <w:t>Video</w:t>
    </w:r>
    <w:r>
      <w:t>w</w:t>
    </w:r>
    <w:r w:rsidR="00844ADD">
      <w:t>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ins w:id="8" w:author="HSR" w:date="2012-06-11T08:01:00Z">
      <w:r w:rsidR="00E4041E">
        <w:rPr>
          <w:noProof/>
        </w:rPr>
        <w:t>11. Juni 2012</w:t>
      </w:r>
    </w:ins>
    <w:del w:id="9" w:author="HSR" w:date="2012-06-11T08:01:00Z">
      <w:r w:rsidR="006D28AB" w:rsidDel="00E4041E">
        <w:rPr>
          <w:noProof/>
        </w:rPr>
        <w:delText>10. Juni 2012</w:delText>
      </w:r>
    </w:del>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4041E" w:rsidRPr="00E4041E">
      <w:rPr>
        <w:b/>
        <w:noProof/>
        <w:lang w:val="de-DE"/>
      </w:rPr>
      <w:t>2</w:t>
    </w:r>
    <w:r w:rsidR="00AF4AE0">
      <w:rPr>
        <w:b/>
      </w:rPr>
      <w:fldChar w:fldCharType="end"/>
    </w:r>
    <w:r w:rsidR="008F2373">
      <w:rPr>
        <w:lang w:val="de-DE"/>
      </w:rPr>
      <w:t xml:space="preserve"> von </w:t>
    </w:r>
    <w:r w:rsidR="00A92E10">
      <w:fldChar w:fldCharType="begin"/>
    </w:r>
    <w:r w:rsidR="00A92E10">
      <w:instrText>NUMPAGES  \* Arabic  \* MERGEFORMAT</w:instrText>
    </w:r>
    <w:r w:rsidR="00A92E10">
      <w:fldChar w:fldCharType="separate"/>
    </w:r>
    <w:r w:rsidR="00E4041E" w:rsidRPr="00E4041E">
      <w:rPr>
        <w:b/>
        <w:noProof/>
        <w:lang w:val="de-DE"/>
      </w:rPr>
      <w:t>10</w:t>
    </w:r>
    <w:r w:rsidR="00A92E10">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C2CBA" w14:textId="77777777" w:rsidR="00A92E10" w:rsidRDefault="00A92E10" w:rsidP="008F2373">
      <w:pPr>
        <w:spacing w:after="0"/>
      </w:pPr>
      <w:r>
        <w:separator/>
      </w:r>
    </w:p>
  </w:footnote>
  <w:footnote w:type="continuationSeparator" w:id="0">
    <w:p w14:paraId="34A589E7" w14:textId="77777777" w:rsidR="00A92E10" w:rsidRDefault="00A92E1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DD868" w14:textId="77777777"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5"/>
  </w:num>
  <w:num w:numId="5">
    <w:abstractNumId w:val="3"/>
  </w:num>
  <w:num w:numId="6">
    <w:abstractNumId w:val="7"/>
  </w:num>
  <w:num w:numId="7">
    <w:abstractNumId w:val="8"/>
  </w:num>
  <w:num w:numId="8">
    <w:abstractNumId w:val="11"/>
  </w:num>
  <w:num w:numId="9">
    <w:abstractNumId w:val="4"/>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50313"/>
    <w:rsid w:val="0005189C"/>
    <w:rsid w:val="00060B2D"/>
    <w:rsid w:val="0007707B"/>
    <w:rsid w:val="000917AE"/>
    <w:rsid w:val="00091FC8"/>
    <w:rsid w:val="00097AB6"/>
    <w:rsid w:val="000A2C34"/>
    <w:rsid w:val="000B1504"/>
    <w:rsid w:val="000B1FAE"/>
    <w:rsid w:val="000B20E3"/>
    <w:rsid w:val="000B658F"/>
    <w:rsid w:val="000C0EA8"/>
    <w:rsid w:val="000D0BF4"/>
    <w:rsid w:val="000E71F7"/>
    <w:rsid w:val="000F57E5"/>
    <w:rsid w:val="001129EF"/>
    <w:rsid w:val="001148BB"/>
    <w:rsid w:val="001226F7"/>
    <w:rsid w:val="001257F3"/>
    <w:rsid w:val="00126904"/>
    <w:rsid w:val="00137F54"/>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41093"/>
    <w:rsid w:val="0024277E"/>
    <w:rsid w:val="002433A7"/>
    <w:rsid w:val="00244591"/>
    <w:rsid w:val="00264534"/>
    <w:rsid w:val="00264EEA"/>
    <w:rsid w:val="0026560F"/>
    <w:rsid w:val="00273D66"/>
    <w:rsid w:val="00281EE1"/>
    <w:rsid w:val="00283C40"/>
    <w:rsid w:val="002840DC"/>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436F"/>
    <w:rsid w:val="003C3A5F"/>
    <w:rsid w:val="003C3BB7"/>
    <w:rsid w:val="003C5C06"/>
    <w:rsid w:val="003C75EF"/>
    <w:rsid w:val="003D26E5"/>
    <w:rsid w:val="003D5937"/>
    <w:rsid w:val="003E40FB"/>
    <w:rsid w:val="003E7480"/>
    <w:rsid w:val="004024B1"/>
    <w:rsid w:val="00402E1C"/>
    <w:rsid w:val="00414A04"/>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571A7"/>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5E37"/>
    <w:rsid w:val="006C6507"/>
    <w:rsid w:val="006D1E56"/>
    <w:rsid w:val="006D28AB"/>
    <w:rsid w:val="006D3D41"/>
    <w:rsid w:val="006F0BE2"/>
    <w:rsid w:val="006F2255"/>
    <w:rsid w:val="006F77B5"/>
    <w:rsid w:val="0072184C"/>
    <w:rsid w:val="00741D44"/>
    <w:rsid w:val="0075029B"/>
    <w:rsid w:val="007537D1"/>
    <w:rsid w:val="00753843"/>
    <w:rsid w:val="00760725"/>
    <w:rsid w:val="00762069"/>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D329C"/>
    <w:rsid w:val="008E328B"/>
    <w:rsid w:val="008F2373"/>
    <w:rsid w:val="008F248B"/>
    <w:rsid w:val="008F49C6"/>
    <w:rsid w:val="008F6C3D"/>
    <w:rsid w:val="009030F0"/>
    <w:rsid w:val="00921794"/>
    <w:rsid w:val="0092190F"/>
    <w:rsid w:val="009277F6"/>
    <w:rsid w:val="009303F0"/>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92E10"/>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4F5B"/>
    <w:rsid w:val="00C22202"/>
    <w:rsid w:val="00C242FC"/>
    <w:rsid w:val="00C255FA"/>
    <w:rsid w:val="00C3454A"/>
    <w:rsid w:val="00C409AE"/>
    <w:rsid w:val="00C47BE9"/>
    <w:rsid w:val="00C62131"/>
    <w:rsid w:val="00C66028"/>
    <w:rsid w:val="00C74BF5"/>
    <w:rsid w:val="00C765DF"/>
    <w:rsid w:val="00C77DDD"/>
    <w:rsid w:val="00C858B5"/>
    <w:rsid w:val="00C85D28"/>
    <w:rsid w:val="00C90DFA"/>
    <w:rsid w:val="00C9533A"/>
    <w:rsid w:val="00CB0412"/>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91E2B"/>
    <w:rsid w:val="00D97807"/>
    <w:rsid w:val="00DB5D07"/>
    <w:rsid w:val="00DD0907"/>
    <w:rsid w:val="00DF236E"/>
    <w:rsid w:val="00E13BEF"/>
    <w:rsid w:val="00E22264"/>
    <w:rsid w:val="00E31FFC"/>
    <w:rsid w:val="00E330DE"/>
    <w:rsid w:val="00E35468"/>
    <w:rsid w:val="00E360D9"/>
    <w:rsid w:val="00E379AF"/>
    <w:rsid w:val="00E4041E"/>
    <w:rsid w:val="00E44933"/>
    <w:rsid w:val="00E56DB5"/>
    <w:rsid w:val="00E6762D"/>
    <w:rsid w:val="00E711E0"/>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74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28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6D28AB"/>
    <w:rPr>
      <w:sz w:val="18"/>
      <w:szCs w:val="18"/>
    </w:rPr>
  </w:style>
  <w:style w:type="paragraph" w:styleId="CommentText">
    <w:name w:val="annotation text"/>
    <w:basedOn w:val="Normal"/>
    <w:link w:val="CommentTextChar"/>
    <w:uiPriority w:val="99"/>
    <w:semiHidden/>
    <w:unhideWhenUsed/>
    <w:rsid w:val="006D28AB"/>
    <w:rPr>
      <w:sz w:val="24"/>
      <w:szCs w:val="24"/>
    </w:rPr>
  </w:style>
  <w:style w:type="character" w:customStyle="1" w:styleId="CommentTextChar">
    <w:name w:val="Comment Text Char"/>
    <w:basedOn w:val="DefaultParagraphFont"/>
    <w:link w:val="CommentText"/>
    <w:uiPriority w:val="99"/>
    <w:semiHidden/>
    <w:rsid w:val="006D28AB"/>
    <w:rPr>
      <w:sz w:val="24"/>
      <w:szCs w:val="24"/>
    </w:rPr>
  </w:style>
  <w:style w:type="paragraph" w:styleId="CommentSubject">
    <w:name w:val="annotation subject"/>
    <w:basedOn w:val="CommentText"/>
    <w:next w:val="CommentText"/>
    <w:link w:val="CommentSubjectChar"/>
    <w:uiPriority w:val="99"/>
    <w:semiHidden/>
    <w:unhideWhenUsed/>
    <w:rsid w:val="006D28AB"/>
    <w:rPr>
      <w:b/>
      <w:bCs/>
      <w:sz w:val="20"/>
      <w:szCs w:val="20"/>
    </w:rPr>
  </w:style>
  <w:style w:type="character" w:customStyle="1" w:styleId="CommentSubjectChar">
    <w:name w:val="Comment Subject Char"/>
    <w:basedOn w:val="CommentTextChar"/>
    <w:link w:val="CommentSubject"/>
    <w:uiPriority w:val="99"/>
    <w:semiHidden/>
    <w:rsid w:val="006D28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6D28AB"/>
    <w:rPr>
      <w:sz w:val="18"/>
      <w:szCs w:val="18"/>
    </w:rPr>
  </w:style>
  <w:style w:type="paragraph" w:styleId="CommentText">
    <w:name w:val="annotation text"/>
    <w:basedOn w:val="Normal"/>
    <w:link w:val="CommentTextChar"/>
    <w:uiPriority w:val="99"/>
    <w:semiHidden/>
    <w:unhideWhenUsed/>
    <w:rsid w:val="006D28AB"/>
    <w:rPr>
      <w:sz w:val="24"/>
      <w:szCs w:val="24"/>
    </w:rPr>
  </w:style>
  <w:style w:type="character" w:customStyle="1" w:styleId="CommentTextChar">
    <w:name w:val="Comment Text Char"/>
    <w:basedOn w:val="DefaultParagraphFont"/>
    <w:link w:val="CommentText"/>
    <w:uiPriority w:val="99"/>
    <w:semiHidden/>
    <w:rsid w:val="006D28AB"/>
    <w:rPr>
      <w:sz w:val="24"/>
      <w:szCs w:val="24"/>
    </w:rPr>
  </w:style>
  <w:style w:type="paragraph" w:styleId="CommentSubject">
    <w:name w:val="annotation subject"/>
    <w:basedOn w:val="CommentText"/>
    <w:next w:val="CommentText"/>
    <w:link w:val="CommentSubjectChar"/>
    <w:uiPriority w:val="99"/>
    <w:semiHidden/>
    <w:unhideWhenUsed/>
    <w:rsid w:val="006D28AB"/>
    <w:rPr>
      <w:b/>
      <w:bCs/>
      <w:sz w:val="20"/>
      <w:szCs w:val="20"/>
    </w:rPr>
  </w:style>
  <w:style w:type="character" w:customStyle="1" w:styleId="CommentSubjectChar">
    <w:name w:val="Comment Subject Char"/>
    <w:basedOn w:val="CommentTextChar"/>
    <w:link w:val="CommentSubject"/>
    <w:uiPriority w:val="99"/>
    <w:semiHidden/>
    <w:rsid w:val="006D28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CA75B-8552-4097-84FF-8A2BDC63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3192</Words>
  <Characters>20115</Characters>
  <Application>Microsoft Office Word</Application>
  <DocSecurity>0</DocSecurity>
  <Lines>167</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cp:revision>
  <dcterms:created xsi:type="dcterms:W3CDTF">2012-06-11T06:01:00Z</dcterms:created>
  <dcterms:modified xsi:type="dcterms:W3CDTF">2012-06-11T06:01:00Z</dcterms:modified>
</cp:coreProperties>
</file>