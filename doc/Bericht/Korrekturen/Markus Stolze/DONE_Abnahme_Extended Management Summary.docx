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6990F" w14:textId="77777777" w:rsidR="006F2255" w:rsidRDefault="002D7533" w:rsidP="008722E3">
      <w:pPr>
        <w:pStyle w:val="Heading1"/>
      </w:pPr>
      <w:bookmarkStart w:id="0" w:name="_GoBack"/>
      <w:bookmarkEnd w:id="0"/>
      <w:r>
        <w:t xml:space="preserve">Extended Management </w:t>
      </w:r>
      <w:commentRangeStart w:id="1"/>
      <w:r>
        <w:t>Summary</w:t>
      </w:r>
      <w:commentRangeEnd w:id="1"/>
      <w:r w:rsidR="008860DB">
        <w:rPr>
          <w:rStyle w:val="CommentReference"/>
          <w:rFonts w:asciiTheme="minorHAnsi" w:hAnsiTheme="minorHAnsi"/>
          <w:bCs w:val="0"/>
          <w:color w:val="auto"/>
          <w:spacing w:val="0"/>
        </w:rPr>
        <w:commentReference w:id="1"/>
      </w:r>
    </w:p>
    <w:p w14:paraId="661AA931" w14:textId="77777777" w:rsidR="003B436F" w:rsidRPr="003B436F" w:rsidRDefault="007B716D" w:rsidP="003B436F">
      <w:pPr>
        <w:pStyle w:val="Heading2"/>
      </w:pPr>
      <w:bookmarkStart w:id="2" w:name="_Toc287347253"/>
      <w:r>
        <w:t>Änderungsgeschichte</w:t>
      </w:r>
      <w:bookmarkEnd w:id="2"/>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14:paraId="012FE1F4" w14:textId="77777777"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14:paraId="27D9A75A" w14:textId="77777777" w:rsidR="007B716D" w:rsidRDefault="007B716D" w:rsidP="008860DB">
            <w:r>
              <w:t>Datum</w:t>
            </w:r>
          </w:p>
        </w:tc>
        <w:tc>
          <w:tcPr>
            <w:tcW w:w="993" w:type="dxa"/>
          </w:tcPr>
          <w:p w14:paraId="63F5E669" w14:textId="77777777" w:rsidR="007B716D" w:rsidRDefault="007B716D" w:rsidP="008860DB">
            <w:r>
              <w:t>Version</w:t>
            </w:r>
          </w:p>
        </w:tc>
        <w:tc>
          <w:tcPr>
            <w:tcW w:w="4674" w:type="dxa"/>
          </w:tcPr>
          <w:p w14:paraId="6B952541" w14:textId="77777777" w:rsidR="007B716D" w:rsidRDefault="007B716D" w:rsidP="008860DB">
            <w:r>
              <w:t>Änderung</w:t>
            </w:r>
          </w:p>
        </w:tc>
        <w:tc>
          <w:tcPr>
            <w:tcW w:w="2303" w:type="dxa"/>
          </w:tcPr>
          <w:p w14:paraId="53C32A05" w14:textId="77777777" w:rsidR="007B716D" w:rsidRDefault="007B716D" w:rsidP="008860DB">
            <w:r>
              <w:t>Autor</w:t>
            </w:r>
          </w:p>
        </w:tc>
      </w:tr>
      <w:tr w:rsidR="007B716D" w:rsidRPr="00F9181E" w14:paraId="70F191D4" w14:textId="77777777" w:rsidTr="003B436F">
        <w:trPr>
          <w:cnfStyle w:val="000000100000" w:firstRow="0" w:lastRow="0" w:firstColumn="0" w:lastColumn="0" w:oddVBand="0" w:evenVBand="0" w:oddHBand="1" w:evenHBand="0" w:firstRowFirstColumn="0" w:firstRowLastColumn="0" w:lastRowFirstColumn="0" w:lastRowLastColumn="0"/>
        </w:trPr>
        <w:tc>
          <w:tcPr>
            <w:tcW w:w="1280" w:type="dxa"/>
          </w:tcPr>
          <w:p w14:paraId="24FC02D7" w14:textId="77777777" w:rsidR="007B716D" w:rsidRPr="00F9181E" w:rsidRDefault="002D7533" w:rsidP="008860DB">
            <w:pPr>
              <w:rPr>
                <w:b/>
              </w:rPr>
            </w:pPr>
            <w:r>
              <w:t>29.05</w:t>
            </w:r>
            <w:r w:rsidR="0033667B">
              <w:t>.2012</w:t>
            </w:r>
          </w:p>
        </w:tc>
        <w:tc>
          <w:tcPr>
            <w:tcW w:w="993" w:type="dxa"/>
          </w:tcPr>
          <w:p w14:paraId="7305CA98" w14:textId="77777777" w:rsidR="007B716D" w:rsidRPr="00F9181E" w:rsidRDefault="007B716D" w:rsidP="008860DB">
            <w:r w:rsidRPr="00F9181E">
              <w:t>1.0</w:t>
            </w:r>
          </w:p>
        </w:tc>
        <w:tc>
          <w:tcPr>
            <w:tcW w:w="4674" w:type="dxa"/>
          </w:tcPr>
          <w:p w14:paraId="403A226A" w14:textId="77777777" w:rsidR="007B716D" w:rsidRPr="00F9181E" w:rsidRDefault="007B716D" w:rsidP="008860DB">
            <w:r w:rsidRPr="00F9181E">
              <w:t>Erste Version des Dokuments</w:t>
            </w:r>
          </w:p>
        </w:tc>
        <w:tc>
          <w:tcPr>
            <w:tcW w:w="2303" w:type="dxa"/>
          </w:tcPr>
          <w:p w14:paraId="1147220A" w14:textId="77777777" w:rsidR="007B716D" w:rsidRPr="00F9181E" w:rsidRDefault="002D7533" w:rsidP="008860DB">
            <w:r>
              <w:t>CH</w:t>
            </w:r>
          </w:p>
        </w:tc>
      </w:tr>
      <w:tr w:rsidR="00215BDC" w:rsidRPr="00F9181E" w14:paraId="18615921" w14:textId="77777777" w:rsidTr="003B436F">
        <w:trPr>
          <w:cnfStyle w:val="000000010000" w:firstRow="0" w:lastRow="0" w:firstColumn="0" w:lastColumn="0" w:oddVBand="0" w:evenVBand="0" w:oddHBand="0" w:evenHBand="1" w:firstRowFirstColumn="0" w:firstRowLastColumn="0" w:lastRowFirstColumn="0" w:lastRowLastColumn="0"/>
        </w:trPr>
        <w:tc>
          <w:tcPr>
            <w:tcW w:w="1280" w:type="dxa"/>
          </w:tcPr>
          <w:p w14:paraId="7E7454B1" w14:textId="77777777" w:rsidR="00215BDC" w:rsidRDefault="00215BDC" w:rsidP="008860DB">
            <w:r>
              <w:t>04.06.2012</w:t>
            </w:r>
          </w:p>
        </w:tc>
        <w:tc>
          <w:tcPr>
            <w:tcW w:w="993" w:type="dxa"/>
          </w:tcPr>
          <w:p w14:paraId="4FE2130B" w14:textId="77777777" w:rsidR="00215BDC" w:rsidRPr="00F9181E" w:rsidRDefault="00215BDC" w:rsidP="008860DB">
            <w:r>
              <w:t>1.1</w:t>
            </w:r>
          </w:p>
        </w:tc>
        <w:tc>
          <w:tcPr>
            <w:tcW w:w="4674" w:type="dxa"/>
          </w:tcPr>
          <w:p w14:paraId="2F0179DE" w14:textId="77777777" w:rsidR="00215BDC" w:rsidRPr="00F9181E" w:rsidRDefault="00215BDC" w:rsidP="008860DB">
            <w:r>
              <w:t>Review</w:t>
            </w:r>
          </w:p>
        </w:tc>
        <w:tc>
          <w:tcPr>
            <w:tcW w:w="2303" w:type="dxa"/>
          </w:tcPr>
          <w:p w14:paraId="66AD1090" w14:textId="77777777" w:rsidR="00215BDC" w:rsidRDefault="00215BDC" w:rsidP="008860DB">
            <w:r>
              <w:t>DT</w:t>
            </w:r>
          </w:p>
        </w:tc>
      </w:tr>
    </w:tbl>
    <w:p w14:paraId="69A50148" w14:textId="77777777" w:rsidR="00402E1C" w:rsidRDefault="00B7257D" w:rsidP="00402E1C">
      <w:pPr>
        <w:pStyle w:val="Heading2"/>
      </w:pPr>
      <w:bookmarkStart w:id="3" w:name="_Toc287347256"/>
      <w:r>
        <w:t>E</w:t>
      </w:r>
      <w:bookmarkEnd w:id="3"/>
      <w:r>
        <w:t>xtended Management Summary</w:t>
      </w:r>
    </w:p>
    <w:p w14:paraId="7A2F0D21" w14:textId="77777777" w:rsidR="002E0297" w:rsidRDefault="002E0297" w:rsidP="002E0297">
      <w:pPr>
        <w:pStyle w:val="Heading3"/>
      </w:pPr>
      <w:r>
        <w:t xml:space="preserve"> Ausgangslage </w:t>
      </w:r>
    </w:p>
    <w:p w14:paraId="7A17B35B" w14:textId="77777777" w:rsidR="002E0297" w:rsidRDefault="002E0297" w:rsidP="002E0297">
      <w:r>
        <w:t xml:space="preserve">Neue Technologien führen zu neuen Präsentationsmöglichkeiten. Durch den Einsatz dieser Technologien werden Innovation und Wissen über den neusten Stand der Technik demonstriert. Beide Faktoren spielen eine wichtige Rolle für eine technische Hochschule. Wer würde sein Studium an einer Schule beginnen, welche über keine </w:t>
      </w:r>
      <w:proofErr w:type="spellStart"/>
      <w:r>
        <w:t>Beamer</w:t>
      </w:r>
      <w:proofErr w:type="spellEnd"/>
      <w:r>
        <w:t xml:space="preserve"> in den Hörsälen sondern lediglich Hellraumprojektoren verfügt? Oder an einer, an welcher alle Übungsräume mit Röhrenbildschirmen ausgestattet sind?</w:t>
      </w:r>
    </w:p>
    <w:p w14:paraId="7A489A5F" w14:textId="77777777" w:rsidR="002E0297" w:rsidRDefault="002E0297" w:rsidP="002E0297">
      <w:r>
        <w:t xml:space="preserve">Eine moderne </w:t>
      </w:r>
      <w:commentRangeStart w:id="4"/>
      <w:r>
        <w:t xml:space="preserve">Schule </w:t>
      </w:r>
      <w:commentRangeEnd w:id="4"/>
      <w:r w:rsidR="008860DB">
        <w:rPr>
          <w:rStyle w:val="CommentReference"/>
        </w:rPr>
        <w:commentReference w:id="4"/>
      </w:r>
      <w:r>
        <w:t xml:space="preserve">soll zum einen bei den Besuchern einen positiven Eindruck hinterlassen, zum anderen aber auch bei den Studenten und Angestellten. Durch deren ständige Anwesenheit stellen sie die Hauptzielgruppe für Präsentationen dar. Sinnvolle Präsentationsinhalte wären einerseits Informationen </w:t>
      </w:r>
      <w:commentRangeStart w:id="5"/>
      <w:r>
        <w:t xml:space="preserve">über </w:t>
      </w:r>
      <w:commentRangeEnd w:id="5"/>
      <w:r w:rsidR="008860DB">
        <w:rPr>
          <w:rStyle w:val="CommentReference"/>
        </w:rPr>
        <w:commentReference w:id="5"/>
      </w:r>
      <w:r>
        <w:t xml:space="preserve">die verschiedenen Studiengänge. </w:t>
      </w:r>
      <w:commentRangeStart w:id="6"/>
      <w:r>
        <w:t xml:space="preserve">Wie oft hat sich wohl ein Landschaftsarchitekt darüber gewundert, mit was sich die Leute der Elektrotechnik eigentlich so beschäftigen? </w:t>
      </w:r>
      <w:commentRangeEnd w:id="6"/>
      <w:r w:rsidR="008860DB">
        <w:rPr>
          <w:rStyle w:val="CommentReference"/>
        </w:rPr>
        <w:commentReference w:id="6"/>
      </w:r>
      <w:r>
        <w:t>Andererseits sind auch Inhalte denkbar, welche den Alltag vereinfachen oder erheitern.</w:t>
      </w:r>
    </w:p>
    <w:p w14:paraId="4E573981" w14:textId="77777777" w:rsidR="002E0297" w:rsidRPr="002E0297" w:rsidRDefault="002E0297" w:rsidP="002E0297">
      <w:r>
        <w:t xml:space="preserve">Um die Aufgabe der Nutzung innovativer Präsentationmöglichkeiten zu bewältigen, plant die HSR eine interaktive </w:t>
      </w:r>
      <w:r w:rsidR="00E2405D">
        <w:t>Videowall</w:t>
      </w:r>
      <w:r>
        <w:t xml:space="preserve"> im Eingangsbereich des Verwaltungsgebäudes de</w:t>
      </w:r>
      <w:r w:rsidR="00B5571C">
        <w:t>r</w:t>
      </w:r>
      <w:r>
        <w:t xml:space="preserve"> HSR. Dieses Gebäude ist ein attraktiver Standort, da sich dort die Mensa, der Empfang und die Aula befinden. Dadurch herrscht dort ein konstanter Fluss an Personen, die das Gebäude betreten oder wieder verlassen. Um zu den erwähnten Räumen zu gelangen, muss der Eingangsbereich, welcher ein relativ breiter Gang ist, passiert werden. Dieser Bereich stellt den idealen Ort dar, um die </w:t>
      </w:r>
      <w:r w:rsidR="00E2405D">
        <w:t>Videowall</w:t>
      </w:r>
      <w:r>
        <w:t xml:space="preserve"> </w:t>
      </w:r>
      <w:commentRangeStart w:id="7"/>
      <w:r>
        <w:t>aufzustellen</w:t>
      </w:r>
      <w:commentRangeEnd w:id="7"/>
      <w:r w:rsidR="00F30A8D">
        <w:rPr>
          <w:rStyle w:val="CommentReference"/>
        </w:rPr>
        <w:commentReference w:id="7"/>
      </w:r>
      <w:r>
        <w:t>.</w:t>
      </w:r>
    </w:p>
    <w:p w14:paraId="0345E19C" w14:textId="77777777" w:rsidR="00296937" w:rsidRDefault="00296937">
      <w:pPr>
        <w:rPr>
          <w:rFonts w:asciiTheme="majorHAnsi" w:hAnsiTheme="majorHAnsi"/>
          <w:b/>
          <w:color w:val="00629E"/>
          <w:spacing w:val="15"/>
          <w:sz w:val="22"/>
          <w:szCs w:val="22"/>
        </w:rPr>
      </w:pPr>
      <w:r>
        <w:br w:type="page"/>
      </w:r>
    </w:p>
    <w:p w14:paraId="2AECC5AF" w14:textId="77777777" w:rsidR="002E0297" w:rsidRDefault="002E0297" w:rsidP="002E0297">
      <w:pPr>
        <w:pStyle w:val="Heading3"/>
      </w:pPr>
      <w:r>
        <w:lastRenderedPageBreak/>
        <w:t xml:space="preserve">Vorgehen, Technologien </w:t>
      </w:r>
    </w:p>
    <w:p w14:paraId="5868A444" w14:textId="77777777" w:rsidR="002C7BB5" w:rsidRPr="002C7BB5" w:rsidRDefault="002C7BB5" w:rsidP="002C7BB5">
      <w:r>
        <w:t xml:space="preserve">Für diese Arbeit war </w:t>
      </w:r>
      <w:commentRangeStart w:id="8"/>
      <w:r>
        <w:t xml:space="preserve">Kinect </w:t>
      </w:r>
      <w:commentRangeEnd w:id="8"/>
      <w:r w:rsidR="008860DB">
        <w:rPr>
          <w:rStyle w:val="CommentReference"/>
        </w:rPr>
        <w:commentReference w:id="8"/>
      </w:r>
      <w:r>
        <w:t>fest vorgegeben. Da es sich hierbei um eine Microsoft Technologie</w:t>
      </w:r>
      <w:r w:rsidR="00A13EC8">
        <w:t xml:space="preserve"> handelt,</w:t>
      </w:r>
      <w:r>
        <w:t xml:space="preserve"> wurde zur </w:t>
      </w:r>
      <w:r w:rsidR="00AB23C6">
        <w:t>Entwicklung</w:t>
      </w:r>
      <w:r>
        <w:t xml:space="preserve"> der Applikation </w:t>
      </w:r>
      <w:r w:rsidR="00AB23C6">
        <w:t>WPF und .NET gewählt.</w:t>
      </w:r>
    </w:p>
    <w:p w14:paraId="41729F71" w14:textId="77777777" w:rsidR="00A653B0" w:rsidRDefault="000B17A7" w:rsidP="00AD5D68">
      <w:r>
        <w:t xml:space="preserve">Die </w:t>
      </w:r>
      <w:r w:rsidR="00E2405D">
        <w:t>Videowall</w:t>
      </w:r>
      <w:r>
        <w:t xml:space="preserve"> soll</w:t>
      </w:r>
      <w:r w:rsidR="006C72FD">
        <w:t>, in Blickrichtung Mensa,</w:t>
      </w:r>
      <w:r>
        <w:t xml:space="preserve"> an der linken Wand des </w:t>
      </w:r>
      <w:r w:rsidR="006C72FD">
        <w:t xml:space="preserve">Eingangsbereichs des Verwaltungsgebäudes der HSR </w:t>
      </w:r>
      <w:r w:rsidR="00A318A9">
        <w:t>installiert</w:t>
      </w:r>
      <w:r>
        <w:t xml:space="preserve"> werden.</w:t>
      </w:r>
      <w:r w:rsidR="009B52DD">
        <w:t xml:space="preserve"> Damit die Passanten von Kinect erkannt werden, müssen die sich in dessen Erkennungsbereich aufhalten.</w:t>
      </w:r>
      <w:r w:rsidR="00A61671">
        <w:t xml:space="preserve"> Aus diesem Grund </w:t>
      </w:r>
      <w:r w:rsidR="006C72FD">
        <w:t>wurde</w:t>
      </w:r>
      <w:r w:rsidR="00242AF1">
        <w:t xml:space="preserve"> </w:t>
      </w:r>
      <w:r w:rsidR="006C72FD">
        <w:t>z</w:t>
      </w:r>
      <w:r w:rsidR="0060705D">
        <w:t xml:space="preserve">u Beginn </w:t>
      </w:r>
      <w:r w:rsidR="006C72FD">
        <w:t>beobachtet</w:t>
      </w:r>
      <w:r w:rsidR="0060705D">
        <w:t xml:space="preserve">, wie sich die Personen, die sich im </w:t>
      </w:r>
      <w:r w:rsidR="006C72FD">
        <w:t xml:space="preserve">Raum </w:t>
      </w:r>
      <w:r w:rsidR="0060705D">
        <w:t xml:space="preserve">aufhalten, verhalten. Es wurden </w:t>
      </w:r>
      <w:r w:rsidR="00A61671">
        <w:t xml:space="preserve">der </w:t>
      </w:r>
      <w:r w:rsidR="0060705D">
        <w:t xml:space="preserve">rechtwinklige </w:t>
      </w:r>
      <w:r w:rsidR="00A61671">
        <w:t>Abstand</w:t>
      </w:r>
      <w:r w:rsidR="006C72FD">
        <w:t xml:space="preserve">, welchen die </w:t>
      </w:r>
      <w:r w:rsidR="00190853">
        <w:t>Passanten</w:t>
      </w:r>
      <w:r w:rsidR="00D95000" w:rsidRPr="00D95000">
        <w:t xml:space="preserve"> </w:t>
      </w:r>
      <w:r w:rsidR="00D95000">
        <w:t>zur Wand</w:t>
      </w:r>
      <w:r w:rsidR="006C72FD">
        <w:t xml:space="preserve"> haben,</w:t>
      </w:r>
      <w:r w:rsidR="00A165E4">
        <w:t xml:space="preserve"> und die Gruppengrössen</w:t>
      </w:r>
      <w:r w:rsidR="0060705D">
        <w:t>, in denen Personen den Raum passieren,</w:t>
      </w:r>
      <w:r w:rsidR="00190853">
        <w:t xml:space="preserve"> analysiert.</w:t>
      </w:r>
      <w:r w:rsidR="009A4490">
        <w:t xml:space="preserve"> </w:t>
      </w:r>
      <w:r w:rsidR="0060705D">
        <w:t>Weiter</w:t>
      </w:r>
      <w:r w:rsidR="009A4490">
        <w:t xml:space="preserve"> wurde </w:t>
      </w:r>
      <w:r w:rsidR="00410A78">
        <w:t xml:space="preserve">der </w:t>
      </w:r>
      <w:commentRangeStart w:id="9"/>
      <w:r w:rsidR="0060705D">
        <w:t>Skelett-</w:t>
      </w:r>
      <w:r w:rsidR="009A4490">
        <w:t>Erkennungsbereich</w:t>
      </w:r>
      <w:r w:rsidR="0060705D">
        <w:t xml:space="preserve"> </w:t>
      </w:r>
      <w:commentRangeEnd w:id="9"/>
      <w:r w:rsidR="008860DB">
        <w:rPr>
          <w:rStyle w:val="CommentReference"/>
        </w:rPr>
        <w:commentReference w:id="9"/>
      </w:r>
      <w:r w:rsidR="00004C81">
        <w:t>des</w:t>
      </w:r>
      <w:r w:rsidR="0060705D">
        <w:t xml:space="preserve"> </w:t>
      </w:r>
      <w:r w:rsidR="00410A78">
        <w:t>Kinect</w:t>
      </w:r>
      <w:r w:rsidR="0060705D">
        <w:t xml:space="preserve"> Sensor</w:t>
      </w:r>
      <w:r w:rsidR="00004C81">
        <w:t>s</w:t>
      </w:r>
      <w:r w:rsidR="009A4490">
        <w:t xml:space="preserve"> ausgemessen.</w:t>
      </w:r>
      <w:r w:rsidR="004D44EC">
        <w:t xml:space="preserve"> </w:t>
      </w:r>
    </w:p>
    <w:p w14:paraId="655B8A9D" w14:textId="77777777" w:rsidR="00960EE3" w:rsidRDefault="00AA132B" w:rsidP="00AD5D68">
      <w:r>
        <w:t>Als</w:t>
      </w:r>
      <w:r w:rsidR="006C72FD">
        <w:t xml:space="preserve"> </w:t>
      </w:r>
      <w:proofErr w:type="spellStart"/>
      <w:r w:rsidR="006C72FD">
        <w:t>initiale</w:t>
      </w:r>
      <w:proofErr w:type="spellEnd"/>
      <w:r w:rsidR="006C72FD">
        <w:t xml:space="preserve"> Anforderung an die</w:t>
      </w:r>
      <w:r>
        <w:t xml:space="preserve"> </w:t>
      </w:r>
      <w:r w:rsidR="00E2405D">
        <w:t>Videowall</w:t>
      </w:r>
      <w:r>
        <w:t xml:space="preserve"> wurde </w:t>
      </w:r>
      <w:r w:rsidR="00CC08F7">
        <w:t xml:space="preserve">vom Auftraggeber </w:t>
      </w:r>
      <w:r w:rsidR="006C72FD">
        <w:t>die Präsentation der Bachelor</w:t>
      </w:r>
      <w:r>
        <w:t>poster def</w:t>
      </w:r>
      <w:r w:rsidR="00540FA5">
        <w:t>iniert.</w:t>
      </w:r>
      <w:r w:rsidR="00CC08F7">
        <w:t xml:space="preserve"> Es </w:t>
      </w:r>
      <w:r w:rsidR="006C72FD">
        <w:t xml:space="preserve">war </w:t>
      </w:r>
      <w:r w:rsidR="00B112B6">
        <w:t>daher abzuklären</w:t>
      </w:r>
      <w:r w:rsidR="006C72FD">
        <w:t>,</w:t>
      </w:r>
      <w:r w:rsidR="00B112B6">
        <w:t xml:space="preserve"> wie gross das Interesse der Studenten an den Postern ist. Des </w:t>
      </w:r>
      <w:r w:rsidR="00B346F1">
        <w:t>Weiteren</w:t>
      </w:r>
      <w:r w:rsidR="00B112B6">
        <w:t xml:space="preserve"> stellte sich auch die Frage, ob Videos sich nicht wesentlich besser </w:t>
      </w:r>
      <w:r w:rsidR="00004C81">
        <w:t xml:space="preserve">zur Präsentation der Arbeiten auf </w:t>
      </w:r>
      <w:proofErr w:type="gramStart"/>
      <w:r w:rsidR="00004C81">
        <w:t>der Videowall</w:t>
      </w:r>
      <w:proofErr w:type="gramEnd"/>
      <w:r w:rsidR="00B112B6">
        <w:t xml:space="preserve"> eigenen würden</w:t>
      </w:r>
      <w:r w:rsidR="00004C81">
        <w:t xml:space="preserve">. Die durchgeführte Befragung sollte auch klären, </w:t>
      </w:r>
      <w:r w:rsidR="00B112B6">
        <w:t>ob Studenten</w:t>
      </w:r>
      <w:r w:rsidR="00004C81">
        <w:t xml:space="preserve"> dazu bereit wären, Videos über ihre Arbeiten</w:t>
      </w:r>
      <w:r w:rsidR="00AC54AE">
        <w:t xml:space="preserve"> zu erstellen</w:t>
      </w:r>
      <w:r w:rsidR="00B112B6">
        <w:t xml:space="preserve">. </w:t>
      </w:r>
      <w:r w:rsidR="00004C81">
        <w:t>Au</w:t>
      </w:r>
      <w:r w:rsidR="00372394">
        <w:t>s</w:t>
      </w:r>
      <w:r w:rsidR="00004C81">
        <w:t xml:space="preserve"> den Antworten </w:t>
      </w:r>
      <w:r w:rsidR="00A30818">
        <w:t>der</w:t>
      </w:r>
      <w:r w:rsidR="00004C81">
        <w:t xml:space="preserve"> vom</w:t>
      </w:r>
      <w:r w:rsidR="00372394">
        <w:t xml:space="preserve"> Team verteilte</w:t>
      </w:r>
      <w:r w:rsidR="00004C81">
        <w:t>n</w:t>
      </w:r>
      <w:r w:rsidR="00372394">
        <w:t xml:space="preserve"> Fragebö</w:t>
      </w:r>
      <w:r w:rsidR="005E7E1C">
        <w:t>gen an Studenten der HSR</w:t>
      </w:r>
      <w:r w:rsidR="00D90CD8">
        <w:t xml:space="preserve"> wurde ersichtlich, dass </w:t>
      </w:r>
      <w:r w:rsidR="00A30818">
        <w:t xml:space="preserve">sich nur etwa die Hälfte der Befragten Studenten für die Poster interessieren </w:t>
      </w:r>
      <w:r w:rsidR="00D90CD8">
        <w:t xml:space="preserve">und </w:t>
      </w:r>
      <w:r w:rsidR="00A30818">
        <w:t xml:space="preserve">dass </w:t>
      </w:r>
      <w:r w:rsidR="00D90CD8">
        <w:t>der Wille</w:t>
      </w:r>
      <w:r w:rsidR="00004C81">
        <w:t>,</w:t>
      </w:r>
      <w:r w:rsidR="00D90CD8">
        <w:t xml:space="preserve"> e</w:t>
      </w:r>
      <w:r w:rsidR="00004C81">
        <w:t>i</w:t>
      </w:r>
      <w:r w:rsidR="00D90CD8">
        <w:t>n Video zu erstellen</w:t>
      </w:r>
      <w:ins w:id="10" w:author="Markus Stolze" w:date="2012-06-07T08:41:00Z">
        <w:r w:rsidR="008860DB">
          <w:t xml:space="preserve"> gering ist</w:t>
        </w:r>
      </w:ins>
      <w:del w:id="11" w:author="Markus Stolze" w:date="2012-06-07T08:41:00Z">
        <w:r w:rsidR="00D90CD8" w:rsidDel="008860DB">
          <w:delText>,</w:delText>
        </w:r>
        <w:r w:rsidR="00004C81" w:rsidDel="008860DB">
          <w:delText xml:space="preserve"> </w:delText>
        </w:r>
        <w:r w:rsidR="00A30818" w:rsidDel="008860DB">
          <w:delText xml:space="preserve">so gut wie </w:delText>
        </w:r>
        <w:r w:rsidR="00004C81" w:rsidDel="008860DB">
          <w:delText>fehlt</w:delText>
        </w:r>
      </w:del>
      <w:r w:rsidR="00D90CD8">
        <w:t>.</w:t>
      </w:r>
      <w:r w:rsidR="00DB2B80">
        <w:t xml:space="preserve"> </w:t>
      </w:r>
      <w:moveToRangeStart w:id="12" w:author="Markus Stolze" w:date="2012-06-07T08:42:00Z" w:name="move200677899"/>
      <w:moveTo w:id="13" w:author="Markus Stolze" w:date="2012-06-07T08:42:00Z">
        <w:r w:rsidR="00F30A8D">
          <w:t xml:space="preserve">Es wurde </w:t>
        </w:r>
        <w:del w:id="14" w:author="Markus Stolze" w:date="2012-06-07T08:43:00Z">
          <w:r w:rsidR="00F30A8D" w:rsidDel="00F30A8D">
            <w:delText>jedoch</w:delText>
          </w:r>
        </w:del>
      </w:moveTo>
      <w:ins w:id="15" w:author="Markus Stolze" w:date="2012-06-07T08:43:00Z">
        <w:r w:rsidR="00F30A8D">
          <w:t>auch</w:t>
        </w:r>
      </w:ins>
      <w:moveTo w:id="16" w:author="Markus Stolze" w:date="2012-06-07T08:42:00Z">
        <w:r w:rsidR="00F30A8D">
          <w:t xml:space="preserve"> festgestellt, dass für die Poster eines Studienganges sehr kleine Schriftgrössen verwend</w:t>
        </w:r>
      </w:moveTo>
      <w:ins w:id="17" w:author="Markus Stolze" w:date="2012-06-07T08:43:00Z">
        <w:r w:rsidR="00F30A8D">
          <w:t>et werden</w:t>
        </w:r>
      </w:ins>
      <w:moveTo w:id="18" w:author="Markus Stolze" w:date="2012-06-07T08:42:00Z">
        <w:del w:id="19" w:author="Markus Stolze" w:date="2012-06-07T08:43:00Z">
          <w:r w:rsidR="00F30A8D" w:rsidDel="00F30A8D">
            <w:delText>en</w:delText>
          </w:r>
        </w:del>
        <w:r w:rsidR="00F30A8D">
          <w:t xml:space="preserve"> und so das Lesen des Textes erschwert bis gar nicht möglich </w:t>
        </w:r>
        <w:proofErr w:type="spellStart"/>
        <w:r w:rsidR="00F30A8D">
          <w:t>ist.</w:t>
        </w:r>
      </w:moveTo>
      <w:moveToRangeEnd w:id="12"/>
      <w:r w:rsidR="00DB2B80">
        <w:t>Trotz</w:t>
      </w:r>
      <w:proofErr w:type="spellEnd"/>
      <w:r w:rsidR="00DB2B80">
        <w:t xml:space="preserve"> di</w:t>
      </w:r>
      <w:r w:rsidR="000E415E">
        <w:t>ese</w:t>
      </w:r>
      <w:ins w:id="20" w:author="Markus Stolze" w:date="2012-06-07T08:43:00Z">
        <w:r w:rsidR="00F30A8D">
          <w:t>n</w:t>
        </w:r>
      </w:ins>
      <w:del w:id="21" w:author="Markus Stolze" w:date="2012-06-07T08:43:00Z">
        <w:r w:rsidR="000E415E" w:rsidDel="00F30A8D">
          <w:delText>m</w:delText>
        </w:r>
      </w:del>
      <w:r w:rsidR="000E415E">
        <w:t xml:space="preserve"> Resultat</w:t>
      </w:r>
      <w:ins w:id="22" w:author="Markus Stolze" w:date="2012-06-07T08:44:00Z">
        <w:r w:rsidR="00F30A8D">
          <w:t>en</w:t>
        </w:r>
      </w:ins>
      <w:r w:rsidR="000E415E">
        <w:t xml:space="preserve"> wurde an der Idee</w:t>
      </w:r>
      <w:r w:rsidR="00A30818">
        <w:t xml:space="preserve"> der Präsentation der Bachelorp</w:t>
      </w:r>
      <w:r w:rsidR="00DB2B80">
        <w:t>oste</w:t>
      </w:r>
      <w:r w:rsidR="00061169">
        <w:t xml:space="preserve">r </w:t>
      </w:r>
      <w:r w:rsidR="00A30818">
        <w:t xml:space="preserve">auf der Videowall </w:t>
      </w:r>
      <w:del w:id="23" w:author="Markus Stolze" w:date="2012-06-07T08:44:00Z">
        <w:r w:rsidR="00061169" w:rsidDel="00F30A8D">
          <w:delText>festgehalten</w:delText>
        </w:r>
      </w:del>
      <w:ins w:id="24" w:author="Markus Stolze" w:date="2012-06-07T08:44:00Z">
        <w:r w:rsidR="00F30A8D">
          <w:t>weiter ausgearbeitet</w:t>
        </w:r>
      </w:ins>
      <w:r w:rsidR="00A30818">
        <w:t>,</w:t>
      </w:r>
      <w:r w:rsidR="00061169">
        <w:t xml:space="preserve"> </w:t>
      </w:r>
      <w:r w:rsidR="00A30818">
        <w:t>da</w:t>
      </w:r>
      <w:r w:rsidR="0043034A">
        <w:t xml:space="preserve"> </w:t>
      </w:r>
      <w:del w:id="25" w:author="Markus Stolze" w:date="2012-06-07T08:41:00Z">
        <w:r w:rsidR="0043034A" w:rsidDel="00F30A8D">
          <w:delText xml:space="preserve">die </w:delText>
        </w:r>
      </w:del>
      <w:ins w:id="26" w:author="Markus Stolze" w:date="2012-06-07T08:41:00Z">
        <w:r w:rsidR="00F30A8D">
          <w:t xml:space="preserve">sich mit dieser </w:t>
        </w:r>
      </w:ins>
      <w:r w:rsidR="0043034A">
        <w:t xml:space="preserve">Applikation </w:t>
      </w:r>
      <w:ins w:id="27" w:author="Markus Stolze" w:date="2012-06-07T08:41:00Z">
        <w:r w:rsidR="00F30A8D">
          <w:t xml:space="preserve">alle Studiengänge der HSR auf der Videowand </w:t>
        </w:r>
      </w:ins>
      <w:ins w:id="28" w:author="Markus Stolze" w:date="2012-06-07T08:42:00Z">
        <w:r w:rsidR="00F30A8D">
          <w:t>präsentieren können.</w:t>
        </w:r>
      </w:ins>
      <w:del w:id="29" w:author="Markus Stolze" w:date="2012-06-07T08:42:00Z">
        <w:r w:rsidR="0043034A" w:rsidDel="00F30A8D">
          <w:delText xml:space="preserve">so </w:delText>
        </w:r>
        <w:r w:rsidR="00061169" w:rsidDel="00F30A8D">
          <w:delText>für alle Studiengänge vorteilhaft ist</w:delText>
        </w:r>
      </w:del>
      <w:r w:rsidR="00061169">
        <w:t>.</w:t>
      </w:r>
      <w:r w:rsidR="00960EE3">
        <w:t xml:space="preserve"> </w:t>
      </w:r>
      <w:moveFromRangeStart w:id="30" w:author="Markus Stolze" w:date="2012-06-07T08:42:00Z" w:name="move200677899"/>
      <w:moveFrom w:id="31" w:author="Markus Stolze" w:date="2012-06-07T08:42:00Z">
        <w:r w:rsidR="00960EE3" w:rsidDel="00F30A8D">
          <w:t xml:space="preserve">Es wurde jedoch festgestellt, dass </w:t>
        </w:r>
        <w:r w:rsidR="00843176" w:rsidDel="00F30A8D">
          <w:t xml:space="preserve">für die </w:t>
        </w:r>
        <w:r w:rsidR="00960EE3" w:rsidDel="00F30A8D">
          <w:t>Poster</w:t>
        </w:r>
        <w:r w:rsidR="00843176" w:rsidDel="00F30A8D">
          <w:t xml:space="preserve"> eines Studienganges</w:t>
        </w:r>
        <w:r w:rsidR="00960EE3" w:rsidDel="00F30A8D">
          <w:t xml:space="preserve"> sehr kleine Schriftgrössen verwenden und </w:t>
        </w:r>
        <w:r w:rsidR="00843176" w:rsidDel="00F30A8D">
          <w:t>so das Lesen</w:t>
        </w:r>
        <w:r w:rsidR="00960EE3" w:rsidDel="00F30A8D">
          <w:t xml:space="preserve"> </w:t>
        </w:r>
        <w:r w:rsidR="00843176" w:rsidDel="00F30A8D">
          <w:t xml:space="preserve">des Textes </w:t>
        </w:r>
        <w:r w:rsidR="00960EE3" w:rsidDel="00F30A8D">
          <w:t xml:space="preserve">erschwert </w:t>
        </w:r>
        <w:r w:rsidR="00843176" w:rsidDel="00F30A8D">
          <w:t>bis</w:t>
        </w:r>
        <w:r w:rsidR="00960EE3" w:rsidDel="00F30A8D">
          <w:t xml:space="preserve"> gar nicht </w:t>
        </w:r>
        <w:r w:rsidR="00843176" w:rsidDel="00F30A8D">
          <w:t>möglich ist.</w:t>
        </w:r>
      </w:moveFrom>
      <w:moveFromRangeEnd w:id="30"/>
    </w:p>
    <w:p w14:paraId="03E19DB4" w14:textId="77777777" w:rsidR="00F30A8D" w:rsidRDefault="00581A0B" w:rsidP="00AD5D68">
      <w:pPr>
        <w:rPr>
          <w:ins w:id="32" w:author="Markus Stolze" w:date="2012-06-07T08:45:00Z"/>
        </w:rPr>
      </w:pPr>
      <w:r>
        <w:t>Im Zuge des Projekts wurden</w:t>
      </w:r>
      <w:r w:rsidR="00843176">
        <w:t xml:space="preserve"> weitere Ideen für</w:t>
      </w:r>
      <w:r>
        <w:t xml:space="preserve"> Inhalte für die Wall</w:t>
      </w:r>
      <w:r w:rsidR="00843176">
        <w:t xml:space="preserve"> erarbeitet. </w:t>
      </w:r>
      <w:r w:rsidR="00607CB5">
        <w:t xml:space="preserve">Da sich die </w:t>
      </w:r>
      <w:r w:rsidR="00E2405D">
        <w:t>Videowall</w:t>
      </w:r>
      <w:r w:rsidR="00607CB5">
        <w:t xml:space="preserve"> im gleichen Gebäude wie die Mensa befindet, </w:t>
      </w:r>
      <w:r w:rsidR="00843176">
        <w:t>erschien</w:t>
      </w:r>
      <w:r w:rsidR="00607CB5">
        <w:t xml:space="preserve"> es sinnvoll, </w:t>
      </w:r>
      <w:r w:rsidR="00843176">
        <w:t xml:space="preserve">auf </w:t>
      </w:r>
      <w:proofErr w:type="gramStart"/>
      <w:r w:rsidR="00843176">
        <w:t>der Videow</w:t>
      </w:r>
      <w:r w:rsidR="00607CB5">
        <w:t>all</w:t>
      </w:r>
      <w:proofErr w:type="gramEnd"/>
      <w:r w:rsidR="00843176">
        <w:t>, zusätzlich zu den Bachelorpostern,</w:t>
      </w:r>
      <w:r w:rsidR="00607CB5">
        <w:t xml:space="preserve"> das Mittagsmenu anzuzeigen.</w:t>
      </w:r>
    </w:p>
    <w:p w14:paraId="016BAEC1" w14:textId="77777777" w:rsidR="00753FAD" w:rsidRDefault="00843176" w:rsidP="00AD5D68">
      <w:r>
        <w:br/>
      </w:r>
      <w:commentRangeStart w:id="33"/>
      <w:r w:rsidR="007C02FB">
        <w:t>Für</w:t>
      </w:r>
      <w:commentRangeEnd w:id="33"/>
      <w:r w:rsidR="00F30A8D">
        <w:rPr>
          <w:rStyle w:val="CommentReference"/>
        </w:rPr>
        <w:commentReference w:id="33"/>
      </w:r>
      <w:r w:rsidR="007C02FB">
        <w:t xml:space="preserve"> </w:t>
      </w:r>
      <w:r>
        <w:t>interessierte Studenten</w:t>
      </w:r>
      <w:r w:rsidR="007C02FB">
        <w:t xml:space="preserve"> würde die </w:t>
      </w:r>
      <w:r w:rsidR="00E2405D">
        <w:t>Videowall</w:t>
      </w:r>
      <w:r w:rsidR="007C02FB">
        <w:t xml:space="preserve"> eine ideale Plattform bieten</w:t>
      </w:r>
      <w:r>
        <w:t>,</w:t>
      </w:r>
      <w:r w:rsidR="007C02FB">
        <w:t xml:space="preserve"> um </w:t>
      </w:r>
      <w:r>
        <w:t xml:space="preserve">selbst entwickelte </w:t>
      </w:r>
      <w:r w:rsidR="007C02FB">
        <w:t>Applikationen einem grösseren Publikum zu präsentieren.</w:t>
      </w:r>
      <w:r w:rsidR="00BD1B7C">
        <w:t xml:space="preserve"> Daher wurde </w:t>
      </w:r>
      <w:r w:rsidRPr="00843176">
        <w:t>ein Add-on System</w:t>
      </w:r>
      <w:r w:rsidR="00BD1B7C">
        <w:t xml:space="preserve"> für die </w:t>
      </w:r>
      <w:r w:rsidR="00E2405D">
        <w:t>Videowall</w:t>
      </w:r>
      <w:r w:rsidR="00BD1B7C">
        <w:t xml:space="preserve"> erarbeitet.</w:t>
      </w:r>
      <w:r w:rsidR="00335684">
        <w:t xml:space="preserve"> Wen</w:t>
      </w:r>
      <w:r w:rsidR="00534A67">
        <w:t>n die Applikation ein bestimmtes</w:t>
      </w:r>
      <w:r w:rsidR="00335684">
        <w:t xml:space="preserve"> Interface implementiert und mit bestimmten Schlüsselwörtern ausgestattet ist, kann sie automatisch zur </w:t>
      </w:r>
      <w:r w:rsidR="00E2405D">
        <w:t>Videowall</w:t>
      </w:r>
      <w:r>
        <w:t>-</w:t>
      </w:r>
      <w:r w:rsidR="00335684">
        <w:t>Applikation hinzugefügt werden.</w:t>
      </w:r>
    </w:p>
    <w:p w14:paraId="1B1BC39C" w14:textId="77777777" w:rsidR="00843176" w:rsidRDefault="00843176" w:rsidP="00AD5D68">
      <w:r>
        <w:t>Für die Videowall-Monitore</w:t>
      </w:r>
      <w:r w:rsidR="008F38AD">
        <w:t xml:space="preserve"> wurde die ideale Grösse und Konstellation gesucht. </w:t>
      </w:r>
      <w:r w:rsidR="00431D35">
        <w:t xml:space="preserve">Mit einem Hellraumprojektor wurden verschiedene </w:t>
      </w:r>
      <w:r>
        <w:t xml:space="preserve">Varianten von Konstellationen an die Wand des </w:t>
      </w:r>
      <w:commentRangeStart w:id="34"/>
      <w:r>
        <w:t>Eingangsbereichs</w:t>
      </w:r>
      <w:r w:rsidR="00431D35">
        <w:t xml:space="preserve"> projiziert</w:t>
      </w:r>
      <w:commentRangeEnd w:id="34"/>
      <w:r w:rsidR="000025C4">
        <w:rPr>
          <w:rStyle w:val="CommentReference"/>
        </w:rPr>
        <w:commentReference w:id="34"/>
      </w:r>
      <w:r w:rsidR="00431D35">
        <w:t>.</w:t>
      </w:r>
      <w:r>
        <w:t xml:space="preserve"> Somit konnte besser abgeschätzt werden, wie sich die Videowall später in den Raum eingeben würde.</w:t>
      </w:r>
      <w:r w:rsidR="00431D35">
        <w:t xml:space="preserve"> </w:t>
      </w:r>
    </w:p>
    <w:p w14:paraId="132BF292" w14:textId="77777777" w:rsidR="008F38AD" w:rsidRDefault="00431D35" w:rsidP="00AD5D68">
      <w:r>
        <w:t xml:space="preserve">Um die ideale </w:t>
      </w:r>
      <w:r w:rsidR="00005B24">
        <w:t>Konfiguration für die ausgewählten Grafikkarten</w:t>
      </w:r>
      <w:r>
        <w:t xml:space="preserve"> </w:t>
      </w:r>
      <w:r w:rsidR="00005B24">
        <w:t>und Monitore zu eruieren</w:t>
      </w:r>
      <w:r>
        <w:t xml:space="preserve">, </w:t>
      </w:r>
      <w:r w:rsidR="00843176">
        <w:t>baute</w:t>
      </w:r>
      <w:r>
        <w:t xml:space="preserve"> das Team </w:t>
      </w:r>
      <w:proofErr w:type="gramStart"/>
      <w:r>
        <w:t>eine Test</w:t>
      </w:r>
      <w:proofErr w:type="gramEnd"/>
      <w:r w:rsidR="00843176">
        <w:t>-</w:t>
      </w:r>
      <w:r w:rsidR="002059EF">
        <w:t>Wall in ihrem Bachelor-Arbeitszimmer</w:t>
      </w:r>
      <w:r>
        <w:t xml:space="preserve"> </w:t>
      </w:r>
      <w:commentRangeStart w:id="35"/>
      <w:r>
        <w:t>auf</w:t>
      </w:r>
      <w:commentRangeEnd w:id="35"/>
      <w:r w:rsidR="00F30A8D">
        <w:rPr>
          <w:rStyle w:val="CommentReference"/>
        </w:rPr>
        <w:commentReference w:id="35"/>
      </w:r>
      <w:r>
        <w:t>.</w:t>
      </w:r>
      <w:r w:rsidR="00005B24">
        <w:t xml:space="preserve"> Durch </w:t>
      </w:r>
      <w:r w:rsidR="002059EF">
        <w:t xml:space="preserve">das Testen </w:t>
      </w:r>
      <w:r w:rsidR="00005B24">
        <w:t>verschiedene</w:t>
      </w:r>
      <w:r w:rsidR="002059EF">
        <w:t>r</w:t>
      </w:r>
      <w:r w:rsidR="00005B24">
        <w:t xml:space="preserve"> Treibereinstellungen</w:t>
      </w:r>
      <w:r w:rsidR="002059EF">
        <w:t xml:space="preserve"> und</w:t>
      </w:r>
      <w:r w:rsidR="00005B24">
        <w:t xml:space="preserve"> Auflösungen </w:t>
      </w:r>
      <w:r w:rsidR="0080007C">
        <w:t>wurde nach der idealen Hardwarekonfiguration gesucht.</w:t>
      </w:r>
    </w:p>
    <w:p w14:paraId="1805812D" w14:textId="77777777" w:rsidR="00C60CDA" w:rsidRDefault="002059EF" w:rsidP="00AD5D68">
      <w:r>
        <w:t>Bei der Videowall-Anwendung</w:t>
      </w:r>
      <w:r w:rsidR="009065FB">
        <w:t xml:space="preserve"> steht der Nutzer im Zentrum. Die Bedienung soll für ihn einfach verständlich sein.</w:t>
      </w:r>
      <w:r w:rsidR="000F031D">
        <w:t xml:space="preserve"> Auch die Inhalte sollen für ihn </w:t>
      </w:r>
      <w:r w:rsidR="007E7452">
        <w:t xml:space="preserve">interessant sein und auf eine </w:t>
      </w:r>
      <w:r w:rsidR="000F031D">
        <w:t>spannend</w:t>
      </w:r>
      <w:r w:rsidR="007E7452">
        <w:t>e Weise</w:t>
      </w:r>
      <w:r w:rsidR="000F031D">
        <w:t xml:space="preserve"> dargeboten werden, damit </w:t>
      </w:r>
      <w:r w:rsidR="007E7452">
        <w:t>di</w:t>
      </w:r>
      <w:r w:rsidR="000F031D">
        <w:t>e</w:t>
      </w:r>
      <w:r w:rsidR="007E7452">
        <w:t xml:space="preserve"> Videowall</w:t>
      </w:r>
      <w:r w:rsidR="000F031D">
        <w:t xml:space="preserve"> immer wieder genutzt w</w:t>
      </w:r>
      <w:r w:rsidR="007E7452">
        <w:t>ird</w:t>
      </w:r>
      <w:r w:rsidR="00864FB8">
        <w:t>.</w:t>
      </w:r>
      <w:r w:rsidR="001540EA">
        <w:t xml:space="preserve"> </w:t>
      </w:r>
      <w:r w:rsidR="007E7452">
        <w:t>Ein</w:t>
      </w:r>
      <w:r w:rsidR="001540EA">
        <w:t xml:space="preserve"> Demomodus </w:t>
      </w:r>
      <w:r w:rsidR="007E7452">
        <w:t>soll</w:t>
      </w:r>
      <w:r w:rsidR="001540EA">
        <w:t xml:space="preserve"> </w:t>
      </w:r>
      <w:r w:rsidR="00093EBB">
        <w:t xml:space="preserve">Personen zur </w:t>
      </w:r>
      <w:r w:rsidR="00E2405D">
        <w:t>Videowall</w:t>
      </w:r>
      <w:r w:rsidR="00093EBB">
        <w:t xml:space="preserve"> locken.</w:t>
      </w:r>
      <w:r w:rsidR="00C713E3">
        <w:t xml:space="preserve"> </w:t>
      </w:r>
      <w:r w:rsidR="007E7452">
        <w:t>Zur Prüfung der Einfachheit und Verständlichkeit der Steuerung und der Wirkung des Demomodus wurden Usability Tests durchgeführt.</w:t>
      </w:r>
    </w:p>
    <w:p w14:paraId="26396B09" w14:textId="77777777" w:rsidR="00581A0B" w:rsidRDefault="00BB0B31" w:rsidP="00AD5D68">
      <w:r>
        <w:t xml:space="preserve">Die Inhalte der </w:t>
      </w:r>
      <w:r w:rsidR="00E2405D">
        <w:t>Videowall</w:t>
      </w:r>
      <w:r>
        <w:t xml:space="preserve"> müssen verwaltet werden. Das Sekretariat der HSR arbeitet</w:t>
      </w:r>
      <w:r w:rsidR="00DA7FCC">
        <w:t xml:space="preserve"> bereits mit einem Typo3 CMS. Aus diesem Grund wurden die verschiedenen Varianten der Integration der </w:t>
      </w:r>
      <w:r w:rsidR="00E2405D">
        <w:t>Videowall</w:t>
      </w:r>
      <w:r w:rsidR="003C0A45">
        <w:t>-</w:t>
      </w:r>
      <w:r w:rsidR="00DA7FCC">
        <w:t>Administration</w:t>
      </w:r>
      <w:r>
        <w:t xml:space="preserve"> </w:t>
      </w:r>
      <w:r w:rsidR="00DA7FCC">
        <w:t xml:space="preserve">in das vorhandene System </w:t>
      </w:r>
      <w:commentRangeStart w:id="36"/>
      <w:r w:rsidR="00DA7FCC">
        <w:t>beschrieben</w:t>
      </w:r>
      <w:commentRangeEnd w:id="36"/>
      <w:r w:rsidR="00A02F45">
        <w:rPr>
          <w:rStyle w:val="CommentReference"/>
        </w:rPr>
        <w:commentReference w:id="36"/>
      </w:r>
      <w:r w:rsidR="00DA7FCC">
        <w:t>.</w:t>
      </w:r>
    </w:p>
    <w:p w14:paraId="03CC05A3" w14:textId="77777777" w:rsidR="00EF5AAF" w:rsidRDefault="00EF5AAF">
      <w:pPr>
        <w:rPr>
          <w:rFonts w:asciiTheme="majorHAnsi" w:hAnsiTheme="majorHAnsi"/>
          <w:b/>
          <w:color w:val="00629E"/>
          <w:spacing w:val="15"/>
          <w:sz w:val="22"/>
          <w:szCs w:val="22"/>
        </w:rPr>
      </w:pPr>
      <w:r>
        <w:br w:type="page"/>
      </w:r>
    </w:p>
    <w:p w14:paraId="4500F360" w14:textId="77777777" w:rsidR="002E0297" w:rsidRDefault="00EF5AAF" w:rsidP="002E0297">
      <w:pPr>
        <w:pStyle w:val="Heading3"/>
      </w:pPr>
      <w:r>
        <w:lastRenderedPageBreak/>
        <w:t>Ergebnisse</w:t>
      </w:r>
    </w:p>
    <w:p w14:paraId="50859210" w14:textId="77777777" w:rsidR="00EF5AAF" w:rsidRDefault="00AB7C23" w:rsidP="00EF5AAF">
      <w:r>
        <w:t xml:space="preserve">Die Teammitglieder arbeiteten </w:t>
      </w:r>
      <w:r w:rsidR="003C0A45">
        <w:t>bereits</w:t>
      </w:r>
      <w:r>
        <w:t xml:space="preserve"> letzte</w:t>
      </w:r>
      <w:r w:rsidR="00E0398F">
        <w:t>s</w:t>
      </w:r>
      <w:r>
        <w:t xml:space="preserve"> Semester mit WPF und .NET und konnten die dort ge</w:t>
      </w:r>
      <w:r w:rsidR="006157C5">
        <w:t>sammelten Erfahrungen</w:t>
      </w:r>
      <w:r w:rsidR="00BC6A96">
        <w:t xml:space="preserve"> für dieses Projekt nutzen.</w:t>
      </w:r>
      <w:r w:rsidR="005271EE">
        <w:t xml:space="preserve"> </w:t>
      </w:r>
      <w:r w:rsidR="003C0A45">
        <w:t xml:space="preserve">Der </w:t>
      </w:r>
      <w:r w:rsidR="005271EE">
        <w:t>Kinect</w:t>
      </w:r>
      <w:r w:rsidR="003C0A45">
        <w:t xml:space="preserve"> </w:t>
      </w:r>
      <w:commentRangeStart w:id="37"/>
      <w:r w:rsidR="003C0A45">
        <w:t>Sensor</w:t>
      </w:r>
      <w:r w:rsidR="005271EE">
        <w:t xml:space="preserve"> sowie </w:t>
      </w:r>
      <w:commentRangeEnd w:id="37"/>
      <w:r w:rsidR="00A02F45">
        <w:rPr>
          <w:rStyle w:val="CommentReference"/>
        </w:rPr>
        <w:commentReference w:id="37"/>
      </w:r>
      <w:r w:rsidR="005271EE">
        <w:t>die zu erarbeitende Hardwarekonfiguration</w:t>
      </w:r>
      <w:r w:rsidR="003C0A45">
        <w:t xml:space="preserve"> der Videowall</w:t>
      </w:r>
      <w:r w:rsidR="005271EE">
        <w:t xml:space="preserve"> stellten aber neue Herausforderungen an das Team.</w:t>
      </w:r>
    </w:p>
    <w:p w14:paraId="2F414C6D" w14:textId="77777777" w:rsidR="002E0297" w:rsidRDefault="00EE5A60" w:rsidP="002E0297">
      <w:r>
        <w:t xml:space="preserve">Durch die </w:t>
      </w:r>
      <w:proofErr w:type="spellStart"/>
      <w:r>
        <w:t>Passantenanalyse</w:t>
      </w:r>
      <w:proofErr w:type="spellEnd"/>
      <w:r>
        <w:t xml:space="preserve"> konnte bestätigt werden, dass </w:t>
      </w:r>
      <w:r w:rsidR="00E0398F">
        <w:t>ein Grossteil der</w:t>
      </w:r>
      <w:r>
        <w:t xml:space="preserve"> P</w:t>
      </w:r>
      <w:r w:rsidR="00E0398F">
        <w:t>ersonen in Eingangsbereich den Skelett-</w:t>
      </w:r>
      <w:r>
        <w:t xml:space="preserve">Erkennungsbereich </w:t>
      </w:r>
      <w:r w:rsidR="00E0398F">
        <w:t>des</w:t>
      </w:r>
      <w:r>
        <w:t xml:space="preserve"> </w:t>
      </w:r>
      <w:proofErr w:type="spellStart"/>
      <w:r>
        <w:t>Kinect</w:t>
      </w:r>
      <w:r w:rsidR="00E0398F">
        <w:t>s</w:t>
      </w:r>
      <w:proofErr w:type="spellEnd"/>
      <w:r w:rsidR="00E0398F">
        <w:t xml:space="preserve"> </w:t>
      </w:r>
      <w:commentRangeStart w:id="38"/>
      <w:r w:rsidR="00E0398F">
        <w:t>passieren</w:t>
      </w:r>
      <w:commentRangeEnd w:id="38"/>
      <w:r w:rsidR="00A02F45">
        <w:rPr>
          <w:rStyle w:val="CommentReference"/>
        </w:rPr>
        <w:commentReference w:id="38"/>
      </w:r>
      <w:r>
        <w:t>.</w:t>
      </w:r>
    </w:p>
    <w:p w14:paraId="771DB88D" w14:textId="77777777" w:rsidR="00FA08EB" w:rsidRDefault="009F2AF9" w:rsidP="002E0297">
      <w:r>
        <w:t>In der Bachelorarbeit</w:t>
      </w:r>
      <w:r w:rsidR="00FA08EB">
        <w:t xml:space="preserve"> wurde ein funkti</w:t>
      </w:r>
      <w:r>
        <w:t xml:space="preserve">onstüchtiger </w:t>
      </w:r>
      <w:commentRangeStart w:id="39"/>
      <w:r>
        <w:t xml:space="preserve">Prototyp </w:t>
      </w:r>
      <w:commentRangeEnd w:id="39"/>
      <w:r w:rsidR="000025C4">
        <w:rPr>
          <w:rStyle w:val="CommentReference"/>
        </w:rPr>
        <w:commentReference w:id="39"/>
      </w:r>
      <w:r>
        <w:t xml:space="preserve">erarbeite. Auf </w:t>
      </w:r>
      <w:proofErr w:type="gramStart"/>
      <w:r>
        <w:t>der Videowall</w:t>
      </w:r>
      <w:proofErr w:type="gramEnd"/>
      <w:r>
        <w:t xml:space="preserve"> können Bachelorp</w:t>
      </w:r>
      <w:r w:rsidR="00FA08EB">
        <w:t xml:space="preserve">oster angesehen werden und man </w:t>
      </w:r>
      <w:r>
        <w:t xml:space="preserve">kann </w:t>
      </w:r>
      <w:r w:rsidR="00FA08EB">
        <w:t>sich über das</w:t>
      </w:r>
      <w:r w:rsidR="00BA1D80">
        <w:t xml:space="preserve"> aktuelle</w:t>
      </w:r>
      <w:r w:rsidR="00FA08EB">
        <w:t xml:space="preserve"> Mittagsmenu</w:t>
      </w:r>
      <w:r>
        <w:t xml:space="preserve"> der Mensa</w:t>
      </w:r>
      <w:r w:rsidR="00FA08EB">
        <w:t xml:space="preserve"> informieren.</w:t>
      </w:r>
      <w:r w:rsidR="007364BE">
        <w:t xml:space="preserve"> </w:t>
      </w:r>
      <w:r>
        <w:t>Der</w:t>
      </w:r>
      <w:r w:rsidR="007364BE">
        <w:t xml:space="preserve"> Demomodus</w:t>
      </w:r>
      <w:r>
        <w:t xml:space="preserve"> ist </w:t>
      </w:r>
      <w:r w:rsidR="007364BE">
        <w:t>aktiv</w:t>
      </w:r>
      <w:r>
        <w:t xml:space="preserve">, wenn </w:t>
      </w:r>
      <w:r w:rsidR="007364BE">
        <w:t xml:space="preserve">keine Personen </w:t>
      </w:r>
      <w:r>
        <w:t xml:space="preserve">von </w:t>
      </w:r>
      <w:r w:rsidR="007364BE">
        <w:t>Kinect erkannt w</w:t>
      </w:r>
      <w:r>
        <w:t>erde</w:t>
      </w:r>
      <w:r w:rsidR="007364BE">
        <w:t>n.</w:t>
      </w:r>
      <w:r w:rsidR="008E185C">
        <w:t xml:space="preserve"> </w:t>
      </w:r>
      <w:r>
        <w:t>Er</w:t>
      </w:r>
      <w:r w:rsidR="008E185C">
        <w:t xml:space="preserve"> di</w:t>
      </w:r>
      <w:r w:rsidR="00D518C9">
        <w:t>en</w:t>
      </w:r>
      <w:r>
        <w:t>t dem Anlocken der Passanten</w:t>
      </w:r>
      <w:r w:rsidR="00D518C9">
        <w:t xml:space="preserve">, damit diese mit </w:t>
      </w:r>
      <w:proofErr w:type="gramStart"/>
      <w:r w:rsidR="00D518C9">
        <w:t xml:space="preserve">der </w:t>
      </w:r>
      <w:r>
        <w:t>Videow</w:t>
      </w:r>
      <w:r w:rsidR="00D518C9">
        <w:t>all</w:t>
      </w:r>
      <w:proofErr w:type="gramEnd"/>
      <w:r w:rsidR="00D518C9">
        <w:t xml:space="preserve"> interagieren.</w:t>
      </w:r>
      <w:r w:rsidR="006C45B2">
        <w:t xml:space="preserve"> </w:t>
      </w:r>
      <w:r w:rsidR="00B51979">
        <w:br/>
        <w:t>Das z</w:t>
      </w:r>
      <w:r w:rsidR="006C45B2">
        <w:t xml:space="preserve">usätzlich </w:t>
      </w:r>
      <w:r w:rsidR="00B51979">
        <w:t>erarbeitete, einfach einsetzbare</w:t>
      </w:r>
      <w:r w:rsidR="006C45B2">
        <w:t xml:space="preserve"> </w:t>
      </w:r>
      <w:proofErr w:type="spellStart"/>
      <w:r w:rsidR="006C45B2">
        <w:t>P</w:t>
      </w:r>
      <w:r w:rsidR="009B455B">
        <w:t>lug</w:t>
      </w:r>
      <w:r w:rsidR="007525AD">
        <w:t>-</w:t>
      </w:r>
      <w:r>
        <w:t>i</w:t>
      </w:r>
      <w:r w:rsidR="009B455B">
        <w:t>n</w:t>
      </w:r>
      <w:proofErr w:type="spellEnd"/>
      <w:r>
        <w:t>-</w:t>
      </w:r>
      <w:r w:rsidR="00B51979">
        <w:t>System bietet</w:t>
      </w:r>
      <w:r w:rsidR="009B455B">
        <w:t xml:space="preserve"> andere</w:t>
      </w:r>
      <w:r w:rsidR="00B51979">
        <w:t>n</w:t>
      </w:r>
      <w:r w:rsidR="009B455B">
        <w:t xml:space="preserve"> Entwickler </w:t>
      </w:r>
      <w:r w:rsidR="00B51979">
        <w:t xml:space="preserve">die Möglichkeit, </w:t>
      </w:r>
      <w:r w:rsidR="009B455B">
        <w:t>ihre Inhalte</w:t>
      </w:r>
      <w:r>
        <w:t xml:space="preserve"> auf unkomplizierte Weise</w:t>
      </w:r>
      <w:r w:rsidR="009B455B">
        <w:t xml:space="preserve"> auf </w:t>
      </w:r>
      <w:r w:rsidR="00B51979">
        <w:t>die</w:t>
      </w:r>
      <w:r w:rsidR="00766074">
        <w:t xml:space="preserve"> </w:t>
      </w:r>
      <w:r w:rsidR="00E2405D">
        <w:t>Videowall</w:t>
      </w:r>
      <w:r w:rsidR="00766074">
        <w:t xml:space="preserve"> </w:t>
      </w:r>
      <w:r w:rsidR="00B51979">
        <w:t>hinzuzufügen und zu präsentieren</w:t>
      </w:r>
      <w:r w:rsidR="009B455B">
        <w:t>.</w:t>
      </w:r>
    </w:p>
    <w:p w14:paraId="4A3DF9F3" w14:textId="77777777" w:rsidR="009F1F3B" w:rsidRPr="00E2405D" w:rsidRDefault="00B51979" w:rsidP="002E0297">
      <w:r>
        <w:t xml:space="preserve">Als </w:t>
      </w:r>
      <w:r w:rsidR="009F1F3B">
        <w:t>ideale Monitorkonstellation w</w:t>
      </w:r>
      <w:r>
        <w:t>ird eine</w:t>
      </w:r>
      <w:r w:rsidR="009F1F3B">
        <w:t xml:space="preserve"> 3 x 3 55“</w:t>
      </w:r>
      <w:r>
        <w:t>-Monitor-</w:t>
      </w:r>
      <w:r w:rsidR="009F1F3B">
        <w:t xml:space="preserve">Konstellation </w:t>
      </w:r>
      <w:r>
        <w:t>angesehen.</w:t>
      </w:r>
      <w:r w:rsidR="00E714D8">
        <w:t xml:space="preserve"> </w:t>
      </w:r>
      <w:r>
        <w:t>Sie bringt sich einerseits gut in den Raum ein</w:t>
      </w:r>
      <w:r w:rsidR="00C1125B">
        <w:t xml:space="preserve">, andererseits </w:t>
      </w:r>
      <w:r>
        <w:t xml:space="preserve">werden </w:t>
      </w:r>
      <w:r w:rsidR="00C1125B">
        <w:t xml:space="preserve">damit klassische Formate wie beispielsweise Video </w:t>
      </w:r>
      <w:r>
        <w:t>g</w:t>
      </w:r>
      <w:r w:rsidR="00C1125B">
        <w:t>ut unterstütz</w:t>
      </w:r>
      <w:r>
        <w:t>t</w:t>
      </w:r>
      <w:r w:rsidR="00C1125B">
        <w:t>.</w:t>
      </w:r>
      <w:r w:rsidR="004A7D9D">
        <w:t xml:space="preserve"> </w:t>
      </w:r>
      <w:r>
        <w:t>Durch das Arbeiten mit</w:t>
      </w:r>
      <w:r w:rsidR="004A7D9D">
        <w:t xml:space="preserve"> </w:t>
      </w:r>
      <w:proofErr w:type="gramStart"/>
      <w:r w:rsidR="004A7D9D">
        <w:t>der Test</w:t>
      </w:r>
      <w:r>
        <w:t>-Videow</w:t>
      </w:r>
      <w:r w:rsidR="004A7D9D">
        <w:t>all</w:t>
      </w:r>
      <w:proofErr w:type="gramEnd"/>
      <w:r>
        <w:t xml:space="preserve"> wurde</w:t>
      </w:r>
      <w:r w:rsidR="004A7D9D">
        <w:t xml:space="preserve"> festgestellt, dass </w:t>
      </w:r>
      <w:r w:rsidR="004A7D9D" w:rsidRPr="00E2405D">
        <w:t xml:space="preserve">eine hohe Auflösung der Monitore und gleichzeitig eine hohe </w:t>
      </w:r>
      <w:r w:rsidR="007E39FB">
        <w:t>Performance</w:t>
      </w:r>
      <w:r w:rsidR="004A7D9D" w:rsidRPr="00E2405D">
        <w:t xml:space="preserve"> der Applikation schwierig in Einklang zu bringen </w:t>
      </w:r>
      <w:r>
        <w:t>sind</w:t>
      </w:r>
      <w:r w:rsidR="004A7D9D" w:rsidRPr="00E2405D">
        <w:t>.</w:t>
      </w:r>
      <w:r w:rsidR="00A07582" w:rsidRPr="00E2405D">
        <w:t xml:space="preserve"> Es konnten </w:t>
      </w:r>
      <w:r w:rsidR="007C13C5" w:rsidRPr="00E2405D">
        <w:t>dennoch</w:t>
      </w:r>
      <w:r w:rsidR="00A07582" w:rsidRPr="00E2405D">
        <w:t xml:space="preserve"> zwei Varianten</w:t>
      </w:r>
      <w:r>
        <w:t xml:space="preserve"> erarbeitet werden, die je nach Bedürfnis eingesetzt werden können. Die eine bietet eine hohe Auflösung</w:t>
      </w:r>
      <w:r w:rsidR="007E39FB">
        <w:t>, Animationen funktionieren</w:t>
      </w:r>
      <w:r>
        <w:t xml:space="preserve"> jedoch</w:t>
      </w:r>
      <w:r w:rsidR="007E39FB">
        <w:t xml:space="preserve"> nur</w:t>
      </w:r>
      <w:r>
        <w:t xml:space="preserve"> beschränkt. Bei der zweiten Variante ist die Auflösung beschränkt, Animation</w:t>
      </w:r>
      <w:r w:rsidR="007E39FB">
        <w:t>en sind dank guter Performance aber problemlos möglich</w:t>
      </w:r>
      <w:r w:rsidR="00DE46F4" w:rsidRPr="00E2405D">
        <w:t>.</w:t>
      </w:r>
    </w:p>
    <w:p w14:paraId="46AABB84" w14:textId="77777777" w:rsidR="00DE46F4" w:rsidRPr="00E2405D" w:rsidRDefault="00DE46F4" w:rsidP="002E0297">
      <w:r w:rsidRPr="00E2405D">
        <w:t>D</w:t>
      </w:r>
      <w:r w:rsidR="007E39FB">
        <w:t>urch d</w:t>
      </w:r>
      <w:r w:rsidRPr="00E2405D">
        <w:t xml:space="preserve">ie durchgeführten Usability Tests </w:t>
      </w:r>
      <w:r w:rsidR="007E39FB">
        <w:t>konnte bestätigt werden,</w:t>
      </w:r>
      <w:r w:rsidRPr="00E2405D">
        <w:t xml:space="preserve"> dass die Steuerung</w:t>
      </w:r>
      <w:r w:rsidR="007E39FB">
        <w:t xml:space="preserve"> mittels Kinect</w:t>
      </w:r>
      <w:r w:rsidRPr="00E2405D">
        <w:t xml:space="preserve"> einfach verständlich ist. Auch</w:t>
      </w:r>
      <w:r w:rsidR="007E39FB">
        <w:t xml:space="preserve"> die positive</w:t>
      </w:r>
      <w:r w:rsidRPr="00E2405D">
        <w:t xml:space="preserve"> </w:t>
      </w:r>
      <w:r w:rsidR="007E39FB">
        <w:t>Auswirkung</w:t>
      </w:r>
      <w:r w:rsidR="00572F8F" w:rsidRPr="00E2405D">
        <w:t xml:space="preserve"> des</w:t>
      </w:r>
      <w:r w:rsidRPr="00E2405D">
        <w:t xml:space="preserve"> Dem</w:t>
      </w:r>
      <w:r w:rsidR="00677D1A" w:rsidRPr="00E2405D">
        <w:t>omodus</w:t>
      </w:r>
      <w:r w:rsidR="007E39FB">
        <w:t xml:space="preserve"> auf das Interesse der Passanten an </w:t>
      </w:r>
      <w:proofErr w:type="gramStart"/>
      <w:r w:rsidR="007E39FB">
        <w:t>der Videowall</w:t>
      </w:r>
      <w:proofErr w:type="gramEnd"/>
      <w:r w:rsidR="007E39FB">
        <w:t xml:space="preserve"> </w:t>
      </w:r>
      <w:r w:rsidR="00677D1A" w:rsidRPr="00E2405D">
        <w:t>wurde mit einem solchen Test validiert.</w:t>
      </w:r>
    </w:p>
    <w:p w14:paraId="1EE8816F" w14:textId="77777777" w:rsidR="004C433B" w:rsidRDefault="004C433B">
      <w:pPr>
        <w:rPr>
          <w:rFonts w:asciiTheme="majorHAnsi" w:hAnsiTheme="majorHAnsi"/>
          <w:b/>
          <w:color w:val="00629E"/>
          <w:spacing w:val="15"/>
          <w:sz w:val="22"/>
          <w:szCs w:val="22"/>
        </w:rPr>
      </w:pPr>
      <w:r>
        <w:br w:type="page"/>
      </w:r>
    </w:p>
    <w:p w14:paraId="58BA47EE" w14:textId="77777777" w:rsidR="002E0297" w:rsidRDefault="002E0297" w:rsidP="002E0297">
      <w:pPr>
        <w:pStyle w:val="Heading3"/>
      </w:pPr>
      <w:r>
        <w:lastRenderedPageBreak/>
        <w:t>Ausblick</w:t>
      </w:r>
    </w:p>
    <w:p w14:paraId="7D664FAC" w14:textId="77777777" w:rsidR="009D7657" w:rsidRDefault="00792B2E" w:rsidP="005841F8">
      <w:r>
        <w:t>Die Bachelora</w:t>
      </w:r>
      <w:r w:rsidR="005841F8">
        <w:t xml:space="preserve">rbeit ist eine Machbarkeitsstudie. Mit ihr </w:t>
      </w:r>
      <w:r>
        <w:t>wurde</w:t>
      </w:r>
      <w:r w:rsidR="005841F8">
        <w:t xml:space="preserve"> eruiert, ob eine Anschaffung </w:t>
      </w:r>
      <w:proofErr w:type="gramStart"/>
      <w:r w:rsidR="005841F8">
        <w:t xml:space="preserve">einer </w:t>
      </w:r>
      <w:r w:rsidR="00E2405D">
        <w:t>Videowall</w:t>
      </w:r>
      <w:proofErr w:type="gramEnd"/>
      <w:r w:rsidR="005841F8">
        <w:t xml:space="preserve"> für die HSR sinnvoll ist</w:t>
      </w:r>
      <w:r>
        <w:t>, was im Laufe der Arbeit</w:t>
      </w:r>
      <w:r w:rsidR="00F20AEE">
        <w:t xml:space="preserve"> erwiesen werden</w:t>
      </w:r>
      <w:r>
        <w:t xml:space="preserve"> konnte</w:t>
      </w:r>
      <w:r w:rsidR="00F20AEE">
        <w:t>.</w:t>
      </w:r>
      <w:r w:rsidR="0083763C">
        <w:t xml:space="preserve"> </w:t>
      </w:r>
      <w:r>
        <w:t>Die Machbarkeitsstudie</w:t>
      </w:r>
      <w:r w:rsidR="0083763C">
        <w:t xml:space="preserve"> </w:t>
      </w:r>
      <w:r w:rsidR="00F87D95">
        <w:t xml:space="preserve">ist die Grundlage für eine Weiterentwicklung durch </w:t>
      </w:r>
      <w:r w:rsidR="006F057D">
        <w:t>das Institut für S</w:t>
      </w:r>
      <w:r w:rsidR="00F87D95">
        <w:t>oftware (IFS)</w:t>
      </w:r>
      <w:r w:rsidR="00FE314E">
        <w:t>.</w:t>
      </w:r>
    </w:p>
    <w:p w14:paraId="590B6DFF" w14:textId="77777777" w:rsidR="00433119" w:rsidRDefault="00792B2E" w:rsidP="005841F8">
      <w:r>
        <w:t>Bei einer Weiterführung der Videowall muss p</w:t>
      </w:r>
      <w:r w:rsidR="00FE314E">
        <w:t xml:space="preserve">rimär </w:t>
      </w:r>
      <w:r>
        <w:t>ein</w:t>
      </w:r>
      <w:r w:rsidR="00FE314E">
        <w:t xml:space="preserve"> Content Management </w:t>
      </w:r>
      <w:r>
        <w:t>zur Administration der</w:t>
      </w:r>
      <w:r w:rsidR="00FE314E">
        <w:t xml:space="preserve"> Inhalte der </w:t>
      </w:r>
      <w:r w:rsidR="00E2405D">
        <w:t>Videowall</w:t>
      </w:r>
      <w:r>
        <w:t xml:space="preserve"> entwickelt werden</w:t>
      </w:r>
      <w:r w:rsidR="00FE314E">
        <w:t>.</w:t>
      </w:r>
      <w:r w:rsidR="009D7657">
        <w:t xml:space="preserve"> Zudem ist bei den Hardwarekomponenten </w:t>
      </w:r>
      <w:r>
        <w:t xml:space="preserve">eine definitive Entscheidung für eine bestimmte Konfiguration </w:t>
      </w:r>
      <w:r w:rsidR="009D7657">
        <w:t>zu treffen.</w:t>
      </w:r>
      <w:r w:rsidR="001B187F">
        <w:t xml:space="preserve"> Die </w:t>
      </w:r>
      <w:r w:rsidR="00E2405D">
        <w:t>Videowall</w:t>
      </w:r>
      <w:r w:rsidR="001B187F">
        <w:t xml:space="preserve"> </w:t>
      </w:r>
      <w:proofErr w:type="gramStart"/>
      <w:r w:rsidR="001B187F">
        <w:t>verfügt</w:t>
      </w:r>
      <w:proofErr w:type="gramEnd"/>
      <w:r w:rsidR="001B187F">
        <w:t xml:space="preserve"> derzeit über zwei Inhalte</w:t>
      </w:r>
      <w:r>
        <w:t>, die Poster-Applikation und das Mittagsmenu der Mensa</w:t>
      </w:r>
      <w:r w:rsidR="001B187F">
        <w:t xml:space="preserve">. Abzuklären wäre hierbei, </w:t>
      </w:r>
      <w:r>
        <w:t>ob weitere Applikationen</w:t>
      </w:r>
      <w:r w:rsidR="001B187F">
        <w:t xml:space="preserve"> zum Grundumfang der </w:t>
      </w:r>
      <w:r w:rsidR="00E2405D">
        <w:t>Videowal</w:t>
      </w:r>
      <w:r>
        <w:t>l-</w:t>
      </w:r>
      <w:r w:rsidR="001B187F">
        <w:t>Anwendung</w:t>
      </w:r>
      <w:r>
        <w:t xml:space="preserve"> gehö</w:t>
      </w:r>
      <w:r w:rsidR="001B187F">
        <w:t>r</w:t>
      </w:r>
      <w:r>
        <w:t>en würden</w:t>
      </w:r>
      <w:r w:rsidR="001B187F">
        <w:t>.</w:t>
      </w:r>
      <w:r w:rsidR="009C2C18">
        <w:t xml:space="preserve"> Wollen Studenten eine Applikation für die Wall erstellen, </w:t>
      </w:r>
      <w:r w:rsidR="00FB59ED">
        <w:t>müssen</w:t>
      </w:r>
      <w:r w:rsidR="009C2C18">
        <w:t xml:space="preserve"> klare Regeln für den Ablauf</w:t>
      </w:r>
      <w:r>
        <w:t xml:space="preserve"> der Erstellung und Abnahme</w:t>
      </w:r>
      <w:r w:rsidR="009C2C18">
        <w:t xml:space="preserve"> und den Inhalt</w:t>
      </w:r>
      <w:r>
        <w:t xml:space="preserve"> der Anwendung</w:t>
      </w:r>
      <w:r w:rsidR="009C2C18">
        <w:t xml:space="preserve"> aufgestellt we</w:t>
      </w:r>
      <w:r w:rsidR="00CA3F04">
        <w:t>rden.</w:t>
      </w:r>
    </w:p>
    <w:p w14:paraId="2687BADC" w14:textId="77777777" w:rsidR="002E0297" w:rsidRDefault="00540524" w:rsidP="002E0297">
      <w:r>
        <w:t>Soll</w:t>
      </w:r>
      <w:r w:rsidR="00CA3F04">
        <w:t xml:space="preserve"> die Poster</w:t>
      </w:r>
      <w:r>
        <w:t>-</w:t>
      </w:r>
      <w:r w:rsidR="00CA3F04">
        <w:t>Applikation weiter betrieben werden</w:t>
      </w:r>
      <w:r w:rsidR="00433119">
        <w:t>,</w:t>
      </w:r>
      <w:r w:rsidR="00CA3F04">
        <w:t xml:space="preserve"> so </w:t>
      </w:r>
      <w:r>
        <w:t>sind</w:t>
      </w:r>
      <w:r w:rsidR="00CA3F04">
        <w:t xml:space="preserve"> zwei Themen zu besprechen und zu lösen. </w:t>
      </w:r>
      <w:r>
        <w:t xml:space="preserve">Mit der in der Machbarkeitsstudie erarbeiteten </w:t>
      </w:r>
      <w:r w:rsidR="00BF6548">
        <w:t>Hardware-</w:t>
      </w:r>
      <w:r>
        <w:t>Lösung</w:t>
      </w:r>
      <w:r w:rsidR="00BF6548">
        <w:t xml:space="preserve"> sind</w:t>
      </w:r>
      <w:r w:rsidR="00CA3F04">
        <w:t xml:space="preserve"> nicht alle Poster lesbar. Es muss daher eine Möglichkeit</w:t>
      </w:r>
      <w:r w:rsidR="00BF6548">
        <w:t xml:space="preserve"> erarbeitet</w:t>
      </w:r>
      <w:r w:rsidR="00CA3F04">
        <w:t xml:space="preserve"> </w:t>
      </w:r>
      <w:r w:rsidR="00BF6548">
        <w:t>werden</w:t>
      </w:r>
      <w:r w:rsidR="00CA3F04">
        <w:t xml:space="preserve">, diese </w:t>
      </w:r>
      <w:r w:rsidR="00BF6548">
        <w:t xml:space="preserve">Poster </w:t>
      </w:r>
      <w:r w:rsidR="00CA3F04">
        <w:t>lesbar zu machen. Dies könnte einerseits über eine Zoommöglichkeit gelöst werden oder über eine moderierten Pfad über das vergrösserte Poster.</w:t>
      </w:r>
      <w:r w:rsidR="00006431">
        <w:t xml:space="preserve"> </w:t>
      </w:r>
      <w:r w:rsidR="00872224">
        <w:br/>
      </w:r>
      <w:r w:rsidR="00006431">
        <w:t xml:space="preserve">Die </w:t>
      </w:r>
      <w:r w:rsidR="00872224">
        <w:t>Bachelorp</w:t>
      </w:r>
      <w:r w:rsidR="00006431">
        <w:t>oster sind möglicherweise in ihrer statischen Form nicht attraktiv genug. Interaktive Elemente auf einem Plakat könnten diese Attraktivität wesentlich steigern.</w:t>
      </w:r>
    </w:p>
    <w:sectPr w:rsidR="002E0297" w:rsidSect="001E53C4">
      <w:headerReference w:type="default" r:id="rId10"/>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kus Stolze" w:date="2012-06-07T08:31:00Z" w:initials="MS">
    <w:p w14:paraId="401860FD" w14:textId="77777777" w:rsidR="000025C4" w:rsidRDefault="000025C4">
      <w:pPr>
        <w:pStyle w:val="CommentText"/>
      </w:pPr>
      <w:r>
        <w:rPr>
          <w:rStyle w:val="CommentReference"/>
        </w:rPr>
        <w:annotationRef/>
      </w:r>
      <w:r>
        <w:t>Viel mehr Bilder !!!</w:t>
      </w:r>
    </w:p>
  </w:comment>
  <w:comment w:id="4" w:author="Markus Stolze" w:date="2012-06-07T08:28:00Z" w:initials="MS">
    <w:p w14:paraId="024DA64D" w14:textId="77777777" w:rsidR="000025C4" w:rsidRDefault="000025C4">
      <w:pPr>
        <w:pStyle w:val="CommentText"/>
      </w:pPr>
      <w:r>
        <w:rPr>
          <w:rStyle w:val="CommentReference"/>
        </w:rPr>
        <w:annotationRef/>
      </w:r>
      <w:r>
        <w:t>Hochschule</w:t>
      </w:r>
    </w:p>
  </w:comment>
  <w:comment w:id="5" w:author="Markus Stolze" w:date="2012-06-07T08:30:00Z" w:initials="MS">
    <w:p w14:paraId="77F18A06" w14:textId="77777777" w:rsidR="000025C4" w:rsidRDefault="000025C4">
      <w:pPr>
        <w:pStyle w:val="CommentText"/>
      </w:pPr>
      <w:r>
        <w:rPr>
          <w:rStyle w:val="CommentReference"/>
        </w:rPr>
        <w:annotationRef/>
      </w:r>
      <w:r>
        <w:t>.. aus den ...</w:t>
      </w:r>
    </w:p>
  </w:comment>
  <w:comment w:id="6" w:author="Markus Stolze" w:date="2012-06-07T08:30:00Z" w:initials="MS">
    <w:p w14:paraId="0848EEEA" w14:textId="77777777" w:rsidR="000025C4" w:rsidRDefault="000025C4">
      <w:pPr>
        <w:pStyle w:val="CommentText"/>
      </w:pPr>
      <w:r>
        <w:rPr>
          <w:rStyle w:val="CommentReference"/>
        </w:rPr>
        <w:annotationRef/>
      </w:r>
      <w:proofErr w:type="spellStart"/>
      <w:r>
        <w:t>delete</w:t>
      </w:r>
      <w:proofErr w:type="spellEnd"/>
    </w:p>
  </w:comment>
  <w:comment w:id="7" w:author="Markus Stolze" w:date="2012-06-07T08:47:00Z" w:initials="MS">
    <w:p w14:paraId="71022C3F" w14:textId="77777777" w:rsidR="000025C4" w:rsidRDefault="000025C4">
      <w:pPr>
        <w:pStyle w:val="CommentText"/>
      </w:pPr>
      <w:r>
        <w:rPr>
          <w:rStyle w:val="CommentReference"/>
        </w:rPr>
        <w:annotationRef/>
      </w:r>
      <w:r>
        <w:t>Konzept Bild aus Poster!</w:t>
      </w:r>
    </w:p>
  </w:comment>
  <w:comment w:id="8" w:author="Markus Stolze" w:date="2012-06-07T08:34:00Z" w:initials="MS">
    <w:p w14:paraId="7B68514A" w14:textId="77777777" w:rsidR="000025C4" w:rsidRDefault="000025C4">
      <w:pPr>
        <w:pStyle w:val="CommentText"/>
      </w:pPr>
      <w:r>
        <w:rPr>
          <w:rStyle w:val="CommentReference"/>
        </w:rPr>
        <w:annotationRef/>
      </w:r>
      <w:r>
        <w:t xml:space="preserve">Erklären! Dieses Dokument wird auch von Landschaftsarchitekten, der </w:t>
      </w:r>
      <w:proofErr w:type="spellStart"/>
      <w:r>
        <w:t>Prorektoring</w:t>
      </w:r>
      <w:proofErr w:type="spellEnd"/>
      <w:r>
        <w:t xml:space="preserve"> und vielleicht dem Rektor gelesen!</w:t>
      </w:r>
    </w:p>
  </w:comment>
  <w:comment w:id="9" w:author="Markus Stolze" w:date="2012-06-07T08:35:00Z" w:initials="MS">
    <w:p w14:paraId="6C036D01" w14:textId="77777777" w:rsidR="000025C4" w:rsidRDefault="000025C4">
      <w:pPr>
        <w:pStyle w:val="CommentText"/>
      </w:pPr>
      <w:r>
        <w:rPr>
          <w:rStyle w:val="CommentReference"/>
        </w:rPr>
        <w:annotationRef/>
      </w:r>
      <w:r>
        <w:t>Erklären</w:t>
      </w:r>
    </w:p>
  </w:comment>
  <w:comment w:id="33" w:author="Markus Stolze" w:date="2012-06-07T08:51:00Z" w:initials="MS">
    <w:p w14:paraId="5A79B992" w14:textId="77777777" w:rsidR="000025C4" w:rsidRDefault="000025C4">
      <w:pPr>
        <w:pStyle w:val="CommentText"/>
      </w:pPr>
      <w:r>
        <w:rPr>
          <w:rStyle w:val="CommentReference"/>
        </w:rPr>
        <w:annotationRef/>
      </w:r>
      <w:r>
        <w:t>Beim „Add On System“ (oder Plug-In?) ging es ja auch um die allgemeine Erweiterbarkeit und nicht nur um Studentenarbeiten: Dieser Abschnitt muss besser eingeführt werden.</w:t>
      </w:r>
    </w:p>
  </w:comment>
  <w:comment w:id="34" w:author="Markus Stolze" w:date="2012-06-07T08:52:00Z" w:initials="MS">
    <w:p w14:paraId="11B5DA43" w14:textId="2489FBD4" w:rsidR="000025C4" w:rsidRDefault="000025C4">
      <w:pPr>
        <w:pStyle w:val="CommentText"/>
      </w:pPr>
      <w:r>
        <w:rPr>
          <w:rStyle w:val="CommentReference"/>
        </w:rPr>
        <w:annotationRef/>
      </w:r>
      <w:r>
        <w:t xml:space="preserve">Bild, oder </w:t>
      </w:r>
      <w:proofErr w:type="spellStart"/>
      <w:r>
        <w:t>Konfirgurationsschema</w:t>
      </w:r>
      <w:proofErr w:type="spellEnd"/>
    </w:p>
  </w:comment>
  <w:comment w:id="35" w:author="Markus Stolze" w:date="2012-06-07T08:47:00Z" w:initials="MS">
    <w:p w14:paraId="0AD0F9C6" w14:textId="77777777" w:rsidR="000025C4" w:rsidRDefault="000025C4">
      <w:pPr>
        <w:pStyle w:val="CommentText"/>
      </w:pPr>
      <w:r>
        <w:rPr>
          <w:rStyle w:val="CommentReference"/>
        </w:rPr>
        <w:annotationRef/>
      </w:r>
      <w:r>
        <w:t>Foto</w:t>
      </w:r>
    </w:p>
  </w:comment>
  <w:comment w:id="36" w:author="Markus Stolze" w:date="2012-06-07T08:48:00Z" w:initials="MS">
    <w:p w14:paraId="0E0ACB58" w14:textId="77777777" w:rsidR="000025C4" w:rsidRDefault="000025C4">
      <w:pPr>
        <w:pStyle w:val="CommentText"/>
      </w:pPr>
      <w:r>
        <w:rPr>
          <w:rStyle w:val="CommentReference"/>
        </w:rPr>
        <w:annotationRef/>
      </w:r>
      <w:r>
        <w:t xml:space="preserve">Hier fällt mir ein: Ihr solltet dass </w:t>
      </w:r>
      <w:proofErr w:type="spellStart"/>
      <w:r>
        <w:t>Typo</w:t>
      </w:r>
      <w:proofErr w:type="spellEnd"/>
      <w:r>
        <w:t xml:space="preserve"> 3 Konzept auch noch mit der Kommunikationsstelle validieren.</w:t>
      </w:r>
    </w:p>
  </w:comment>
  <w:comment w:id="37" w:author="Markus Stolze" w:date="2012-06-07T08:49:00Z" w:initials="MS">
    <w:p w14:paraId="4F279B1A" w14:textId="77777777" w:rsidR="000025C4" w:rsidRDefault="000025C4">
      <w:pPr>
        <w:pStyle w:val="CommentText"/>
      </w:pPr>
      <w:r>
        <w:rPr>
          <w:rStyle w:val="CommentReference"/>
        </w:rPr>
        <w:annotationRef/>
      </w:r>
      <w:r>
        <w:t>Kommt hier ein Komma?</w:t>
      </w:r>
    </w:p>
  </w:comment>
  <w:comment w:id="38" w:author="Markus Stolze" w:date="2012-06-07T08:50:00Z" w:initials="MS">
    <w:p w14:paraId="3D760DC3" w14:textId="77777777" w:rsidR="000025C4" w:rsidRDefault="000025C4">
      <w:pPr>
        <w:pStyle w:val="CommentText"/>
      </w:pPr>
      <w:r>
        <w:rPr>
          <w:rStyle w:val="CommentReference"/>
        </w:rPr>
        <w:annotationRef/>
      </w:r>
      <w:r>
        <w:t>Bild?</w:t>
      </w:r>
    </w:p>
  </w:comment>
  <w:comment w:id="39" w:author="Markus Stolze" w:date="2012-06-07T09:01:00Z" w:initials="MS">
    <w:p w14:paraId="5C8EC456" w14:textId="510BFE6E" w:rsidR="000025C4" w:rsidRDefault="000025C4">
      <w:pPr>
        <w:pStyle w:val="CommentText"/>
      </w:pPr>
      <w:r>
        <w:rPr>
          <w:rStyle w:val="CommentReference"/>
        </w:rPr>
        <w:annotationRef/>
      </w:r>
      <w:r>
        <w:t xml:space="preserve">Es wäre wichtig zu erklären warum der Prototyp ein Prototyp ist: Warum wurde der Prototyp erstellt, was „fehlt“ bis zum Produktivsystem (in der HCI ist eine Prototyp häufig „nur“ etwas um mit Benutzern zu kommunizieren und zum daraus lernen: Prototypen werden nach dem Lernen weggeworfen; Beim Autobau gibt es Wegwerfprototypen: Tonmodell und Konzeptautos, aber auch die ersten handgefertigten Modelle welche vor der Serienproduktion erstellt werden) . Kann der Prototyp weiterentwickelt werden oder ist eine Neuentwicklung nötig?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A1C0F" w14:textId="77777777" w:rsidR="00EB7955" w:rsidRDefault="00EB7955" w:rsidP="008F2373">
      <w:pPr>
        <w:spacing w:after="0"/>
      </w:pPr>
      <w:r>
        <w:separator/>
      </w:r>
    </w:p>
  </w:endnote>
  <w:endnote w:type="continuationSeparator" w:id="0">
    <w:p w14:paraId="2F5A8039" w14:textId="77777777" w:rsidR="00EB7955" w:rsidRDefault="00EB795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C1FC5" w14:textId="77777777" w:rsidR="000025C4" w:rsidRDefault="000025C4">
    <w:pPr>
      <w:pStyle w:val="Footer"/>
    </w:pPr>
    <w:r>
      <w:rPr>
        <w:lang w:val="en-US"/>
      </w:rPr>
      <w:t xml:space="preserve">HSR </w:t>
    </w:r>
    <w:proofErr w:type="spellStart"/>
    <w:r w:rsidRPr="00296937">
      <w:rPr>
        <w:lang w:val="en-US"/>
      </w:rPr>
      <w:t>Video</w:t>
    </w:r>
    <w:r>
      <w:rPr>
        <w:lang w:val="en-US"/>
      </w:rPr>
      <w:t>w</w:t>
    </w:r>
    <w:r w:rsidRPr="00296937">
      <w:rPr>
        <w:lang w:val="en-US"/>
      </w:rPr>
      <w:t>all</w:t>
    </w:r>
    <w:proofErr w:type="spellEnd"/>
    <w:r w:rsidRPr="00296937">
      <w:rPr>
        <w:lang w:val="en-US"/>
      </w:rPr>
      <w:t xml:space="preserve"> – Extended Management Summary</w:t>
    </w:r>
    <w:r w:rsidRPr="00296937">
      <w:rPr>
        <w:lang w:val="en-US"/>
      </w:rPr>
      <w:tab/>
    </w:r>
    <w:r>
      <w:fldChar w:fldCharType="begin"/>
    </w:r>
    <w:r>
      <w:instrText xml:space="preserve"> DATE  \@ "d. MMMM yyyy"  \* MERGEFORMAT </w:instrText>
    </w:r>
    <w:r>
      <w:fldChar w:fldCharType="separate"/>
    </w:r>
    <w:r w:rsidR="00033557">
      <w:rPr>
        <w:noProof/>
      </w:rPr>
      <w:t>7.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033557" w:rsidRPr="00033557">
      <w:rPr>
        <w:b/>
        <w:noProof/>
        <w:lang w:val="de-DE"/>
      </w:rPr>
      <w:t>1</w:t>
    </w:r>
    <w:r>
      <w:rPr>
        <w:b/>
      </w:rPr>
      <w:fldChar w:fldCharType="end"/>
    </w:r>
    <w:r>
      <w:rPr>
        <w:lang w:val="de-DE"/>
      </w:rPr>
      <w:t xml:space="preserve"> von </w:t>
    </w:r>
    <w:r w:rsidR="00EB7955">
      <w:fldChar w:fldCharType="begin"/>
    </w:r>
    <w:r w:rsidR="00EB7955">
      <w:instrText>NUMPAGES  \* Arabic  \* MERGEFORMAT</w:instrText>
    </w:r>
    <w:r w:rsidR="00EB7955">
      <w:fldChar w:fldCharType="separate"/>
    </w:r>
    <w:r w:rsidR="00033557" w:rsidRPr="00033557">
      <w:rPr>
        <w:b/>
        <w:noProof/>
        <w:lang w:val="de-DE"/>
      </w:rPr>
      <w:t>4</w:t>
    </w:r>
    <w:r w:rsidR="00EB7955">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C6BC98" w14:textId="77777777" w:rsidR="00EB7955" w:rsidRDefault="00EB7955" w:rsidP="008F2373">
      <w:pPr>
        <w:spacing w:after="0"/>
      </w:pPr>
      <w:r>
        <w:separator/>
      </w:r>
    </w:p>
  </w:footnote>
  <w:footnote w:type="continuationSeparator" w:id="0">
    <w:p w14:paraId="28E66EB5" w14:textId="77777777" w:rsidR="00EB7955" w:rsidRDefault="00EB795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E5C95" w14:textId="77777777" w:rsidR="000025C4" w:rsidRDefault="000025C4">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6C01C42"/>
    <w:multiLevelType w:val="hybridMultilevel"/>
    <w:tmpl w:val="9236C4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533"/>
    <w:rsid w:val="000025C4"/>
    <w:rsid w:val="00004C81"/>
    <w:rsid w:val="00005B24"/>
    <w:rsid w:val="00006431"/>
    <w:rsid w:val="0003203E"/>
    <w:rsid w:val="00033557"/>
    <w:rsid w:val="00053111"/>
    <w:rsid w:val="00061169"/>
    <w:rsid w:val="000917AE"/>
    <w:rsid w:val="00093EBB"/>
    <w:rsid w:val="00097063"/>
    <w:rsid w:val="00097AB6"/>
    <w:rsid w:val="000A2C34"/>
    <w:rsid w:val="000B1504"/>
    <w:rsid w:val="000B17A7"/>
    <w:rsid w:val="000B658F"/>
    <w:rsid w:val="000D4CBF"/>
    <w:rsid w:val="000E415E"/>
    <w:rsid w:val="000E71F7"/>
    <w:rsid w:val="000F031D"/>
    <w:rsid w:val="00134CF5"/>
    <w:rsid w:val="001540EA"/>
    <w:rsid w:val="001609C2"/>
    <w:rsid w:val="00172310"/>
    <w:rsid w:val="00190853"/>
    <w:rsid w:val="001B187F"/>
    <w:rsid w:val="001D17F5"/>
    <w:rsid w:val="001E53C4"/>
    <w:rsid w:val="001F1125"/>
    <w:rsid w:val="001F2A8C"/>
    <w:rsid w:val="001F2B72"/>
    <w:rsid w:val="001F61F8"/>
    <w:rsid w:val="002059EF"/>
    <w:rsid w:val="00214F45"/>
    <w:rsid w:val="00215BDC"/>
    <w:rsid w:val="00220650"/>
    <w:rsid w:val="00223137"/>
    <w:rsid w:val="00225791"/>
    <w:rsid w:val="00241093"/>
    <w:rsid w:val="00242AF1"/>
    <w:rsid w:val="002433A7"/>
    <w:rsid w:val="0026560F"/>
    <w:rsid w:val="00272A95"/>
    <w:rsid w:val="0027760A"/>
    <w:rsid w:val="00283C40"/>
    <w:rsid w:val="002840DC"/>
    <w:rsid w:val="00286831"/>
    <w:rsid w:val="00296937"/>
    <w:rsid w:val="002A2621"/>
    <w:rsid w:val="002B5035"/>
    <w:rsid w:val="002B6D39"/>
    <w:rsid w:val="002C5EF9"/>
    <w:rsid w:val="002C7BB5"/>
    <w:rsid w:val="002D7533"/>
    <w:rsid w:val="002E0297"/>
    <w:rsid w:val="002E16A4"/>
    <w:rsid w:val="002E65A6"/>
    <w:rsid w:val="002F28DD"/>
    <w:rsid w:val="00302CCD"/>
    <w:rsid w:val="003137C2"/>
    <w:rsid w:val="00335684"/>
    <w:rsid w:val="0033667B"/>
    <w:rsid w:val="00345B90"/>
    <w:rsid w:val="00353578"/>
    <w:rsid w:val="0035368A"/>
    <w:rsid w:val="00372394"/>
    <w:rsid w:val="003A0ADD"/>
    <w:rsid w:val="003A5C55"/>
    <w:rsid w:val="003B436F"/>
    <w:rsid w:val="003C0A45"/>
    <w:rsid w:val="003C2DD2"/>
    <w:rsid w:val="003C3BB7"/>
    <w:rsid w:val="003E309B"/>
    <w:rsid w:val="003E40FB"/>
    <w:rsid w:val="003F5089"/>
    <w:rsid w:val="00402E1C"/>
    <w:rsid w:val="00410A78"/>
    <w:rsid w:val="0043034A"/>
    <w:rsid w:val="00431D35"/>
    <w:rsid w:val="00433119"/>
    <w:rsid w:val="004647AD"/>
    <w:rsid w:val="00476C70"/>
    <w:rsid w:val="00481AD8"/>
    <w:rsid w:val="004854DA"/>
    <w:rsid w:val="00496465"/>
    <w:rsid w:val="004A070C"/>
    <w:rsid w:val="004A7D9D"/>
    <w:rsid w:val="004C433B"/>
    <w:rsid w:val="004D44EC"/>
    <w:rsid w:val="005271EE"/>
    <w:rsid w:val="00534A67"/>
    <w:rsid w:val="00540524"/>
    <w:rsid w:val="00540FA5"/>
    <w:rsid w:val="005532E5"/>
    <w:rsid w:val="00560405"/>
    <w:rsid w:val="00572F8F"/>
    <w:rsid w:val="00574CD5"/>
    <w:rsid w:val="00581A0B"/>
    <w:rsid w:val="005841F8"/>
    <w:rsid w:val="0059202A"/>
    <w:rsid w:val="00594C79"/>
    <w:rsid w:val="005B081C"/>
    <w:rsid w:val="005E1D61"/>
    <w:rsid w:val="005E2896"/>
    <w:rsid w:val="005E3310"/>
    <w:rsid w:val="005E6C04"/>
    <w:rsid w:val="005E7E1C"/>
    <w:rsid w:val="005F572D"/>
    <w:rsid w:val="0060705D"/>
    <w:rsid w:val="00607CB5"/>
    <w:rsid w:val="0061124B"/>
    <w:rsid w:val="006156A4"/>
    <w:rsid w:val="006157C5"/>
    <w:rsid w:val="006211F6"/>
    <w:rsid w:val="00631626"/>
    <w:rsid w:val="00651384"/>
    <w:rsid w:val="0065395C"/>
    <w:rsid w:val="00677D1A"/>
    <w:rsid w:val="0068440F"/>
    <w:rsid w:val="00687113"/>
    <w:rsid w:val="006939B6"/>
    <w:rsid w:val="00695F14"/>
    <w:rsid w:val="006C45B2"/>
    <w:rsid w:val="006C6507"/>
    <w:rsid w:val="006C72FD"/>
    <w:rsid w:val="006F057D"/>
    <w:rsid w:val="006F0BE2"/>
    <w:rsid w:val="006F2255"/>
    <w:rsid w:val="007364BE"/>
    <w:rsid w:val="0075029B"/>
    <w:rsid w:val="007525AD"/>
    <w:rsid w:val="007537D1"/>
    <w:rsid w:val="00753FAD"/>
    <w:rsid w:val="00760725"/>
    <w:rsid w:val="007637A1"/>
    <w:rsid w:val="00766074"/>
    <w:rsid w:val="00792B2E"/>
    <w:rsid w:val="007A158A"/>
    <w:rsid w:val="007B442E"/>
    <w:rsid w:val="007B716D"/>
    <w:rsid w:val="007C02FB"/>
    <w:rsid w:val="007C13C5"/>
    <w:rsid w:val="007D0518"/>
    <w:rsid w:val="007D405F"/>
    <w:rsid w:val="007E39FB"/>
    <w:rsid w:val="007E7452"/>
    <w:rsid w:val="0080007C"/>
    <w:rsid w:val="0083763C"/>
    <w:rsid w:val="00843176"/>
    <w:rsid w:val="00844ADD"/>
    <w:rsid w:val="00864FB8"/>
    <w:rsid w:val="00870C31"/>
    <w:rsid w:val="00872224"/>
    <w:rsid w:val="008722E3"/>
    <w:rsid w:val="008860DB"/>
    <w:rsid w:val="00887085"/>
    <w:rsid w:val="008A4E18"/>
    <w:rsid w:val="008C54BF"/>
    <w:rsid w:val="008E185C"/>
    <w:rsid w:val="008E328B"/>
    <w:rsid w:val="008F2373"/>
    <w:rsid w:val="008F38AD"/>
    <w:rsid w:val="009030F0"/>
    <w:rsid w:val="009065FB"/>
    <w:rsid w:val="00921794"/>
    <w:rsid w:val="009303F0"/>
    <w:rsid w:val="00952B86"/>
    <w:rsid w:val="00954D75"/>
    <w:rsid w:val="00960EE3"/>
    <w:rsid w:val="00976450"/>
    <w:rsid w:val="0098333D"/>
    <w:rsid w:val="009962A5"/>
    <w:rsid w:val="009A4490"/>
    <w:rsid w:val="009A48A3"/>
    <w:rsid w:val="009B455B"/>
    <w:rsid w:val="009B52DD"/>
    <w:rsid w:val="009C2C18"/>
    <w:rsid w:val="009D7657"/>
    <w:rsid w:val="009E072F"/>
    <w:rsid w:val="009F1F3B"/>
    <w:rsid w:val="009F2AF9"/>
    <w:rsid w:val="009F4C67"/>
    <w:rsid w:val="00A02F45"/>
    <w:rsid w:val="00A06B4F"/>
    <w:rsid w:val="00A07582"/>
    <w:rsid w:val="00A13EC8"/>
    <w:rsid w:val="00A165E4"/>
    <w:rsid w:val="00A30818"/>
    <w:rsid w:val="00A318A9"/>
    <w:rsid w:val="00A40B47"/>
    <w:rsid w:val="00A53880"/>
    <w:rsid w:val="00A611DF"/>
    <w:rsid w:val="00A61671"/>
    <w:rsid w:val="00A653B0"/>
    <w:rsid w:val="00AA132B"/>
    <w:rsid w:val="00AB21BC"/>
    <w:rsid w:val="00AB23C6"/>
    <w:rsid w:val="00AB51D5"/>
    <w:rsid w:val="00AB7C23"/>
    <w:rsid w:val="00AC40CC"/>
    <w:rsid w:val="00AC54AE"/>
    <w:rsid w:val="00AD5D68"/>
    <w:rsid w:val="00AE119D"/>
    <w:rsid w:val="00AF4AE0"/>
    <w:rsid w:val="00AF4E74"/>
    <w:rsid w:val="00AF7DD4"/>
    <w:rsid w:val="00B038C9"/>
    <w:rsid w:val="00B10239"/>
    <w:rsid w:val="00B112B6"/>
    <w:rsid w:val="00B12CA0"/>
    <w:rsid w:val="00B1324E"/>
    <w:rsid w:val="00B346F1"/>
    <w:rsid w:val="00B51979"/>
    <w:rsid w:val="00B5571C"/>
    <w:rsid w:val="00B712B5"/>
    <w:rsid w:val="00B7257D"/>
    <w:rsid w:val="00BA1D80"/>
    <w:rsid w:val="00BB0B31"/>
    <w:rsid w:val="00BB1425"/>
    <w:rsid w:val="00BC6A96"/>
    <w:rsid w:val="00BD1B7C"/>
    <w:rsid w:val="00BD5FCD"/>
    <w:rsid w:val="00BE58B5"/>
    <w:rsid w:val="00BE6DFC"/>
    <w:rsid w:val="00BF1750"/>
    <w:rsid w:val="00BF6548"/>
    <w:rsid w:val="00C05D0B"/>
    <w:rsid w:val="00C1125B"/>
    <w:rsid w:val="00C14F5B"/>
    <w:rsid w:val="00C219E4"/>
    <w:rsid w:val="00C22202"/>
    <w:rsid w:val="00C47BE9"/>
    <w:rsid w:val="00C60CDA"/>
    <w:rsid w:val="00C62131"/>
    <w:rsid w:val="00C62BDB"/>
    <w:rsid w:val="00C713E3"/>
    <w:rsid w:val="00C74BF5"/>
    <w:rsid w:val="00C765DF"/>
    <w:rsid w:val="00C8013F"/>
    <w:rsid w:val="00C82BE9"/>
    <w:rsid w:val="00C858B5"/>
    <w:rsid w:val="00C85D28"/>
    <w:rsid w:val="00C90DFA"/>
    <w:rsid w:val="00C9533A"/>
    <w:rsid w:val="00CA3F04"/>
    <w:rsid w:val="00CB0412"/>
    <w:rsid w:val="00CC08F7"/>
    <w:rsid w:val="00CD42C7"/>
    <w:rsid w:val="00CE533D"/>
    <w:rsid w:val="00D072D8"/>
    <w:rsid w:val="00D1407B"/>
    <w:rsid w:val="00D4440D"/>
    <w:rsid w:val="00D518C9"/>
    <w:rsid w:val="00D90CD8"/>
    <w:rsid w:val="00D95000"/>
    <w:rsid w:val="00DA7FCC"/>
    <w:rsid w:val="00DB2B80"/>
    <w:rsid w:val="00DE46F4"/>
    <w:rsid w:val="00E0398F"/>
    <w:rsid w:val="00E13BEF"/>
    <w:rsid w:val="00E22264"/>
    <w:rsid w:val="00E2405D"/>
    <w:rsid w:val="00E31FFC"/>
    <w:rsid w:val="00E32B26"/>
    <w:rsid w:val="00E330DE"/>
    <w:rsid w:val="00E56DB5"/>
    <w:rsid w:val="00E711E0"/>
    <w:rsid w:val="00E714D8"/>
    <w:rsid w:val="00E860CF"/>
    <w:rsid w:val="00E87169"/>
    <w:rsid w:val="00EA10FA"/>
    <w:rsid w:val="00EA2D40"/>
    <w:rsid w:val="00EA2F23"/>
    <w:rsid w:val="00EB7955"/>
    <w:rsid w:val="00EE2AB1"/>
    <w:rsid w:val="00EE5A60"/>
    <w:rsid w:val="00EF5AAF"/>
    <w:rsid w:val="00F10BFD"/>
    <w:rsid w:val="00F14036"/>
    <w:rsid w:val="00F20AEE"/>
    <w:rsid w:val="00F21003"/>
    <w:rsid w:val="00F275B7"/>
    <w:rsid w:val="00F30A8D"/>
    <w:rsid w:val="00F37AFD"/>
    <w:rsid w:val="00F37EE6"/>
    <w:rsid w:val="00F42E13"/>
    <w:rsid w:val="00F45178"/>
    <w:rsid w:val="00F559D6"/>
    <w:rsid w:val="00F615AF"/>
    <w:rsid w:val="00F82A53"/>
    <w:rsid w:val="00F87D95"/>
    <w:rsid w:val="00F9181E"/>
    <w:rsid w:val="00FA08EB"/>
    <w:rsid w:val="00FB472D"/>
    <w:rsid w:val="00FB59ED"/>
    <w:rsid w:val="00FB7E05"/>
    <w:rsid w:val="00FC564C"/>
    <w:rsid w:val="00FC6E15"/>
    <w:rsid w:val="00FE314E"/>
    <w:rsid w:val="00FF742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8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860DB"/>
    <w:rPr>
      <w:sz w:val="18"/>
      <w:szCs w:val="18"/>
    </w:rPr>
  </w:style>
  <w:style w:type="paragraph" w:styleId="CommentText">
    <w:name w:val="annotation text"/>
    <w:basedOn w:val="Normal"/>
    <w:link w:val="CommentTextChar"/>
    <w:uiPriority w:val="99"/>
    <w:semiHidden/>
    <w:unhideWhenUsed/>
    <w:rsid w:val="008860DB"/>
    <w:rPr>
      <w:sz w:val="24"/>
      <w:szCs w:val="24"/>
    </w:rPr>
  </w:style>
  <w:style w:type="character" w:customStyle="1" w:styleId="CommentTextChar">
    <w:name w:val="Comment Text Char"/>
    <w:basedOn w:val="DefaultParagraphFont"/>
    <w:link w:val="CommentText"/>
    <w:uiPriority w:val="99"/>
    <w:semiHidden/>
    <w:rsid w:val="008860DB"/>
    <w:rPr>
      <w:sz w:val="24"/>
      <w:szCs w:val="24"/>
    </w:rPr>
  </w:style>
  <w:style w:type="paragraph" w:styleId="CommentSubject">
    <w:name w:val="annotation subject"/>
    <w:basedOn w:val="CommentText"/>
    <w:next w:val="CommentText"/>
    <w:link w:val="CommentSubjectChar"/>
    <w:uiPriority w:val="99"/>
    <w:semiHidden/>
    <w:unhideWhenUsed/>
    <w:rsid w:val="008860DB"/>
    <w:rPr>
      <w:b/>
      <w:bCs/>
      <w:sz w:val="20"/>
      <w:szCs w:val="20"/>
    </w:rPr>
  </w:style>
  <w:style w:type="character" w:customStyle="1" w:styleId="CommentSubjectChar">
    <w:name w:val="Comment Subject Char"/>
    <w:basedOn w:val="CommentTextChar"/>
    <w:link w:val="CommentSubject"/>
    <w:uiPriority w:val="99"/>
    <w:semiHidden/>
    <w:rsid w:val="008860D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860DB"/>
    <w:rPr>
      <w:sz w:val="18"/>
      <w:szCs w:val="18"/>
    </w:rPr>
  </w:style>
  <w:style w:type="paragraph" w:styleId="CommentText">
    <w:name w:val="annotation text"/>
    <w:basedOn w:val="Normal"/>
    <w:link w:val="CommentTextChar"/>
    <w:uiPriority w:val="99"/>
    <w:semiHidden/>
    <w:unhideWhenUsed/>
    <w:rsid w:val="008860DB"/>
    <w:rPr>
      <w:sz w:val="24"/>
      <w:szCs w:val="24"/>
    </w:rPr>
  </w:style>
  <w:style w:type="character" w:customStyle="1" w:styleId="CommentTextChar">
    <w:name w:val="Comment Text Char"/>
    <w:basedOn w:val="DefaultParagraphFont"/>
    <w:link w:val="CommentText"/>
    <w:uiPriority w:val="99"/>
    <w:semiHidden/>
    <w:rsid w:val="008860DB"/>
    <w:rPr>
      <w:sz w:val="24"/>
      <w:szCs w:val="24"/>
    </w:rPr>
  </w:style>
  <w:style w:type="paragraph" w:styleId="CommentSubject">
    <w:name w:val="annotation subject"/>
    <w:basedOn w:val="CommentText"/>
    <w:next w:val="CommentText"/>
    <w:link w:val="CommentSubjectChar"/>
    <w:uiPriority w:val="99"/>
    <w:semiHidden/>
    <w:unhideWhenUsed/>
    <w:rsid w:val="008860DB"/>
    <w:rPr>
      <w:b/>
      <w:bCs/>
      <w:sz w:val="20"/>
      <w:szCs w:val="20"/>
    </w:rPr>
  </w:style>
  <w:style w:type="character" w:customStyle="1" w:styleId="CommentSubjectChar">
    <w:name w:val="Comment Subject Char"/>
    <w:basedOn w:val="CommentTextChar"/>
    <w:link w:val="CommentSubject"/>
    <w:uiPriority w:val="99"/>
    <w:semiHidden/>
    <w:rsid w:val="008860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2FECC-F541-4584-8E60-E03345E58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1273</Words>
  <Characters>8023</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9278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cp:revision>
  <dcterms:created xsi:type="dcterms:W3CDTF">2012-06-07T07:13:00Z</dcterms:created>
  <dcterms:modified xsi:type="dcterms:W3CDTF">2012-06-07T07:13:00Z</dcterms:modified>
</cp:coreProperties>
</file>